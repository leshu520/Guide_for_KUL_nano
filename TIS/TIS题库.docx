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F81B16" w14:textId="0FF96890" w:rsidR="000E0D26" w:rsidRPr="000E0D26" w:rsidRDefault="000E0D26" w:rsidP="000E0D26">
      <w:pPr>
        <w:widowControl/>
        <w:shd w:val="clear" w:color="auto" w:fill="FFFFFF"/>
        <w:spacing w:before="60"/>
        <w:jc w:val="left"/>
        <w:outlineLvl w:val="3"/>
        <w:rPr>
          <w:rFonts w:ascii="Arial" w:eastAsia="SimSun" w:hAnsi="Arial" w:cs="Arial"/>
          <w:b/>
          <w:bCs/>
          <w:color w:val="000000"/>
          <w:kern w:val="0"/>
          <w:sz w:val="36"/>
          <w:szCs w:val="36"/>
          <w14:ligatures w14:val="none"/>
        </w:rPr>
      </w:pPr>
      <w:r w:rsidRPr="000E0D26">
        <w:rPr>
          <w:rFonts w:ascii="Arial" w:eastAsia="SimSun" w:hAnsi="Arial" w:cs="Arial"/>
          <w:b/>
          <w:bCs/>
          <w:color w:val="000000"/>
          <w:kern w:val="0"/>
          <w:sz w:val="36"/>
          <w:szCs w:val="36"/>
          <w14:ligatures w14:val="none"/>
        </w:rPr>
        <w:t>12/06</w:t>
      </w:r>
      <w:r>
        <w:rPr>
          <w:rFonts w:ascii="Arial" w:eastAsia="SimSun" w:hAnsi="Arial" w:cs="Arial" w:hint="eastAsia"/>
          <w:b/>
          <w:bCs/>
          <w:color w:val="000000"/>
          <w:kern w:val="0"/>
          <w:sz w:val="36"/>
          <w:szCs w:val="36"/>
          <w14:ligatures w14:val="none"/>
        </w:rPr>
        <w:t>/2024</w:t>
      </w:r>
    </w:p>
    <w:p w14:paraId="65E9D8D2" w14:textId="62D11E01" w:rsidR="000E0D26" w:rsidRPr="000E0D26" w:rsidRDefault="000E0D26" w:rsidP="000E0D26">
      <w:pPr>
        <w:widowControl/>
        <w:shd w:val="clear" w:color="auto" w:fill="FFFFFF"/>
        <w:spacing w:before="60"/>
        <w:jc w:val="left"/>
        <w:outlineLvl w:val="3"/>
        <w:rPr>
          <w:rFonts w:ascii="Arial" w:eastAsia="SimSun" w:hAnsi="Arial" w:cs="Arial"/>
          <w:b/>
          <w:bCs/>
          <w:color w:val="000000"/>
          <w:kern w:val="0"/>
          <w:szCs w:val="21"/>
          <w14:ligatures w14:val="none"/>
        </w:rPr>
      </w:pPr>
      <w:r w:rsidRPr="000E0D26">
        <w:rPr>
          <w:rFonts w:ascii="Arial" w:eastAsia="SimSun" w:hAnsi="Arial" w:cs="Arial"/>
          <w:b/>
          <w:bCs/>
          <w:color w:val="000000"/>
          <w:kern w:val="0"/>
          <w:szCs w:val="21"/>
          <w14:ligatures w14:val="none"/>
        </w:rPr>
        <w:t xml:space="preserve">Van Hoofs part </w:t>
      </w:r>
    </w:p>
    <w:p w14:paraId="572FEDB8" w14:textId="6779D578" w:rsidR="000E0D26" w:rsidRPr="000E0D26" w:rsidRDefault="000E0D26" w:rsidP="000E0D26">
      <w:pPr>
        <w:widowControl/>
        <w:shd w:val="clear" w:color="auto" w:fill="FFFFFF"/>
        <w:spacing w:before="60"/>
        <w:jc w:val="left"/>
        <w:outlineLvl w:val="3"/>
        <w:rPr>
          <w:rFonts w:ascii="Arial" w:eastAsia="SimSun" w:hAnsi="Arial" w:cs="Arial"/>
          <w:b/>
          <w:bCs/>
          <w:color w:val="000000"/>
          <w:kern w:val="0"/>
          <w:szCs w:val="21"/>
          <w14:ligatures w14:val="none"/>
        </w:rPr>
      </w:pPr>
      <w:r w:rsidRPr="000E0D26">
        <w:rPr>
          <w:rFonts w:ascii="Arial" w:eastAsia="SimSun" w:hAnsi="Arial" w:cs="Arial"/>
          <w:b/>
          <w:bCs/>
          <w:color w:val="000000"/>
          <w:kern w:val="0"/>
          <w:szCs w:val="21"/>
          <w14:ligatures w14:val="none"/>
        </w:rPr>
        <w:t xml:space="preserve">1)Question about the pin count. 800 pin counts on a chip with peripheral pitch of 40 </w:t>
      </w:r>
      <w:r w:rsidR="002F2D58" w:rsidRPr="002F2D58">
        <w:rPr>
          <w:rFonts w:ascii="Arial" w:eastAsia="SimSun" w:hAnsi="Arial" w:cs="Arial"/>
          <w:b/>
          <w:bCs/>
          <w:color w:val="000000"/>
          <w:kern w:val="0"/>
          <w:szCs w:val="21"/>
          <w14:ligatures w14:val="none"/>
        </w:rPr>
        <w:t>μ</w:t>
      </w:r>
      <w:r w:rsidRPr="000E0D26">
        <w:rPr>
          <w:rFonts w:ascii="Arial" w:eastAsia="SimSun" w:hAnsi="Arial" w:cs="Arial"/>
          <w:b/>
          <w:bCs/>
          <w:color w:val="000000"/>
          <w:kern w:val="0"/>
          <w:szCs w:val="21"/>
          <w14:ligatures w14:val="none"/>
        </w:rPr>
        <w:t xml:space="preserve">m. The graph for the area array pad pitch of a chip with 40 </w:t>
      </w:r>
      <w:proofErr w:type="spellStart"/>
      <w:r w:rsidR="002F2D58" w:rsidRPr="002F2D58">
        <w:rPr>
          <w:rFonts w:ascii="Arial" w:eastAsia="SimSun" w:hAnsi="Arial" w:cs="Arial"/>
          <w:b/>
          <w:bCs/>
          <w:color w:val="000000"/>
          <w:kern w:val="0"/>
          <w:szCs w:val="21"/>
          <w14:ligatures w14:val="none"/>
        </w:rPr>
        <w:t>μ</w:t>
      </w:r>
      <w:r w:rsidR="002F2D58" w:rsidRPr="000E0D26">
        <w:rPr>
          <w:rFonts w:ascii="Arial" w:eastAsia="SimSun" w:hAnsi="Arial" w:cs="Arial"/>
          <w:b/>
          <w:bCs/>
          <w:color w:val="000000"/>
          <w:kern w:val="0"/>
          <w:szCs w:val="21"/>
          <w14:ligatures w14:val="none"/>
        </w:rPr>
        <w:t>m</w:t>
      </w:r>
      <w:proofErr w:type="spellEnd"/>
      <w:r w:rsidRPr="000E0D26">
        <w:rPr>
          <w:rFonts w:ascii="Arial" w:eastAsia="SimSun" w:hAnsi="Arial" w:cs="Arial"/>
          <w:b/>
          <w:bCs/>
          <w:color w:val="000000"/>
          <w:kern w:val="0"/>
          <w:szCs w:val="21"/>
          <w14:ligatures w14:val="none"/>
        </w:rPr>
        <w:t xml:space="preserve"> peripheral pitch was given. </w:t>
      </w:r>
    </w:p>
    <w:p w14:paraId="64BF883A" w14:textId="2744F610" w:rsidR="000E0D26" w:rsidRPr="000E0D26" w:rsidRDefault="000E0D26" w:rsidP="000E0D26">
      <w:pPr>
        <w:widowControl/>
        <w:shd w:val="clear" w:color="auto" w:fill="FFFFFF"/>
        <w:spacing w:before="60"/>
        <w:jc w:val="left"/>
        <w:outlineLvl w:val="3"/>
        <w:rPr>
          <w:rFonts w:ascii="Arial" w:eastAsia="SimSun" w:hAnsi="Arial" w:cs="Arial"/>
          <w:b/>
          <w:bCs/>
          <w:color w:val="000000"/>
          <w:kern w:val="0"/>
          <w:szCs w:val="21"/>
          <w14:ligatures w14:val="none"/>
        </w:rPr>
      </w:pPr>
      <w:r w:rsidRPr="000E0D26">
        <w:rPr>
          <w:rFonts w:ascii="Arial" w:eastAsia="SimSun" w:hAnsi="Arial" w:cs="Arial"/>
          <w:b/>
          <w:bCs/>
          <w:color w:val="000000"/>
          <w:kern w:val="0"/>
          <w:szCs w:val="21"/>
          <w14:ligatures w14:val="none"/>
        </w:rPr>
        <w:t xml:space="preserve">a: Calculate the area array pad pitch with seven rows and peripheral pitch of 40 </w:t>
      </w:r>
      <w:proofErr w:type="spellStart"/>
      <w:r w:rsidR="002F2D58" w:rsidRPr="002F2D58">
        <w:rPr>
          <w:rFonts w:ascii="Arial" w:eastAsia="SimSun" w:hAnsi="Arial" w:cs="Arial"/>
          <w:b/>
          <w:bCs/>
          <w:color w:val="000000"/>
          <w:kern w:val="0"/>
          <w:szCs w:val="21"/>
          <w14:ligatures w14:val="none"/>
        </w:rPr>
        <w:t>μ</w:t>
      </w:r>
      <w:r w:rsidR="002F2D58" w:rsidRPr="000E0D26">
        <w:rPr>
          <w:rFonts w:ascii="Arial" w:eastAsia="SimSun" w:hAnsi="Arial" w:cs="Arial"/>
          <w:b/>
          <w:bCs/>
          <w:color w:val="000000"/>
          <w:kern w:val="0"/>
          <w:szCs w:val="21"/>
          <w14:ligatures w14:val="none"/>
        </w:rPr>
        <w:t>m</w:t>
      </w:r>
      <w:proofErr w:type="spellEnd"/>
      <w:r w:rsidRPr="000E0D26">
        <w:rPr>
          <w:rFonts w:ascii="Arial" w:eastAsia="SimSun" w:hAnsi="Arial" w:cs="Arial"/>
          <w:b/>
          <w:bCs/>
          <w:color w:val="000000"/>
          <w:kern w:val="0"/>
          <w:szCs w:val="21"/>
          <w14:ligatures w14:val="none"/>
        </w:rPr>
        <w:t>.</w:t>
      </w:r>
    </w:p>
    <w:p w14:paraId="22DA17DA" w14:textId="7A90AF90" w:rsidR="000E0D26" w:rsidRPr="000E0D26" w:rsidRDefault="000E0D26" w:rsidP="000E0D26">
      <w:pPr>
        <w:widowControl/>
        <w:shd w:val="clear" w:color="auto" w:fill="FFFFFF"/>
        <w:spacing w:before="60"/>
        <w:jc w:val="left"/>
        <w:outlineLvl w:val="3"/>
        <w:rPr>
          <w:rFonts w:ascii="Arial" w:eastAsia="SimSun" w:hAnsi="Arial" w:cs="Arial"/>
          <w:b/>
          <w:bCs/>
          <w:color w:val="000000"/>
          <w:kern w:val="0"/>
          <w:szCs w:val="21"/>
          <w14:ligatures w14:val="none"/>
        </w:rPr>
      </w:pPr>
      <w:r w:rsidRPr="000E0D26">
        <w:rPr>
          <w:rFonts w:ascii="Arial" w:eastAsia="SimSun" w:hAnsi="Arial" w:cs="Arial"/>
          <w:b/>
          <w:bCs/>
          <w:color w:val="000000"/>
          <w:kern w:val="0"/>
          <w:szCs w:val="21"/>
          <w14:ligatures w14:val="none"/>
        </w:rPr>
        <w:t xml:space="preserve">b: Calculate the area array pad pitch with 2 rows and 30 </w:t>
      </w:r>
      <w:proofErr w:type="spellStart"/>
      <w:r w:rsidR="002F2D58" w:rsidRPr="002F2D58">
        <w:rPr>
          <w:rFonts w:ascii="Arial" w:eastAsia="SimSun" w:hAnsi="Arial" w:cs="Arial"/>
          <w:b/>
          <w:bCs/>
          <w:color w:val="000000"/>
          <w:kern w:val="0"/>
          <w:szCs w:val="21"/>
          <w14:ligatures w14:val="none"/>
        </w:rPr>
        <w:t>μ</w:t>
      </w:r>
      <w:r w:rsidR="002F2D58" w:rsidRPr="000E0D26">
        <w:rPr>
          <w:rFonts w:ascii="Arial" w:eastAsia="SimSun" w:hAnsi="Arial" w:cs="Arial"/>
          <w:b/>
          <w:bCs/>
          <w:color w:val="000000"/>
          <w:kern w:val="0"/>
          <w:szCs w:val="21"/>
          <w14:ligatures w14:val="none"/>
        </w:rPr>
        <w:t>m</w:t>
      </w:r>
      <w:proofErr w:type="spellEnd"/>
      <w:r w:rsidRPr="000E0D26">
        <w:rPr>
          <w:rFonts w:ascii="Arial" w:eastAsia="SimSun" w:hAnsi="Arial" w:cs="Arial"/>
          <w:b/>
          <w:bCs/>
          <w:color w:val="000000"/>
          <w:kern w:val="0"/>
          <w:szCs w:val="21"/>
          <w14:ligatures w14:val="none"/>
        </w:rPr>
        <w:t xml:space="preserve"> of peripheral pitch.</w:t>
      </w:r>
    </w:p>
    <w:p w14:paraId="23D1C690" w14:textId="77777777" w:rsidR="000E0D26" w:rsidRPr="002F2D58" w:rsidRDefault="000E0D26" w:rsidP="000E0D26">
      <w:pPr>
        <w:widowControl/>
        <w:shd w:val="clear" w:color="auto" w:fill="FFFFFF"/>
        <w:spacing w:before="60"/>
        <w:jc w:val="left"/>
        <w:outlineLvl w:val="3"/>
        <w:rPr>
          <w:rFonts w:ascii="Arial" w:eastAsia="SimSun" w:hAnsi="Arial" w:cs="Arial"/>
          <w:b/>
          <w:bCs/>
          <w:color w:val="000000"/>
          <w:kern w:val="0"/>
          <w:szCs w:val="21"/>
          <w14:ligatures w14:val="none"/>
        </w:rPr>
      </w:pPr>
    </w:p>
    <w:p w14:paraId="41BB36EA" w14:textId="77777777" w:rsidR="000E0D26" w:rsidRPr="000E0D26" w:rsidRDefault="000E0D26" w:rsidP="000E0D26">
      <w:pPr>
        <w:widowControl/>
        <w:shd w:val="clear" w:color="auto" w:fill="FFFFFF"/>
        <w:spacing w:before="60"/>
        <w:jc w:val="left"/>
        <w:outlineLvl w:val="3"/>
        <w:rPr>
          <w:rFonts w:ascii="Arial" w:eastAsia="SimSun" w:hAnsi="Arial" w:cs="Arial"/>
          <w:b/>
          <w:bCs/>
          <w:color w:val="000000"/>
          <w:kern w:val="0"/>
          <w:szCs w:val="21"/>
          <w14:ligatures w14:val="none"/>
        </w:rPr>
      </w:pPr>
      <w:r w:rsidRPr="000E0D26">
        <w:rPr>
          <w:rFonts w:ascii="Arial" w:eastAsia="SimSun" w:hAnsi="Arial" w:cs="Arial"/>
          <w:b/>
          <w:bCs/>
          <w:color w:val="000000"/>
          <w:kern w:val="0"/>
          <w:szCs w:val="21"/>
          <w14:ligatures w14:val="none"/>
        </w:rPr>
        <w:t>2) What is the main function of the underfill?</w:t>
      </w:r>
    </w:p>
    <w:p w14:paraId="4636761D" w14:textId="5DDB4198" w:rsidR="000E0D26" w:rsidRPr="00AF6835" w:rsidRDefault="00AF6835" w:rsidP="6E7CC9C9">
      <w:pPr>
        <w:widowControl/>
        <w:shd w:val="clear" w:color="auto" w:fill="FFFFFF" w:themeFill="background1"/>
        <w:spacing w:before="60"/>
        <w:jc w:val="left"/>
        <w:outlineLvl w:val="3"/>
        <w:rPr>
          <w:rFonts w:ascii="Arial" w:eastAsia="SimSun" w:hAnsi="Arial" w:cs="Arial"/>
          <w:b/>
          <w:color w:val="FF0000"/>
          <w:kern w:val="0"/>
          <w14:ligatures w14:val="none"/>
        </w:rPr>
      </w:pPr>
      <w:r w:rsidRPr="6E7CC9C9">
        <w:rPr>
          <w:rFonts w:ascii="Arial" w:eastAsia="SimSun" w:hAnsi="Arial" w:cs="Arial"/>
          <w:b/>
          <w:color w:val="FF0000"/>
          <w:kern w:val="0"/>
          <w14:ligatures w14:val="none"/>
        </w:rPr>
        <w:t xml:space="preserve">Mechanical </w:t>
      </w:r>
      <w:proofErr w:type="gramStart"/>
      <w:r w:rsidRPr="6E7CC9C9">
        <w:rPr>
          <w:rFonts w:ascii="Arial" w:eastAsia="SimSun" w:hAnsi="Arial" w:cs="Arial"/>
          <w:b/>
          <w:color w:val="FF0000"/>
          <w:kern w:val="0"/>
          <w14:ligatures w14:val="none"/>
        </w:rPr>
        <w:t>Support</w:t>
      </w:r>
      <w:r w:rsidR="4A82C6B7" w:rsidRPr="6E7CC9C9">
        <w:rPr>
          <w:rFonts w:ascii="Arial" w:eastAsia="SimSun" w:hAnsi="Arial" w:cs="Arial"/>
          <w:b/>
          <w:bCs/>
          <w:color w:val="FF0000"/>
          <w:kern w:val="0"/>
          <w14:ligatures w14:val="none"/>
        </w:rPr>
        <w:t xml:space="preserve"> </w:t>
      </w:r>
      <w:ins w:id="0" w:author="Shuiping Luo" w:date="2024-06-26T16:24:00Z">
        <w:r w:rsidR="4A82C6B7" w:rsidRPr="62FF1938">
          <w:rPr>
            <w:rFonts w:ascii="Arial" w:eastAsia="SimSun" w:hAnsi="Arial" w:cs="Arial"/>
            <w:b/>
            <w:bCs/>
            <w:color w:val="FF0000"/>
            <w:kern w:val="0"/>
            <w14:ligatures w14:val="none"/>
          </w:rPr>
          <w:t xml:space="preserve"> </w:t>
        </w:r>
        <w:r w:rsidR="4A82C6B7" w:rsidRPr="31600F5D">
          <w:rPr>
            <w:rFonts w:ascii="Arial" w:eastAsia="SimSun" w:hAnsi="Arial" w:cs="Arial"/>
            <w:b/>
            <w:bCs/>
            <w:color w:val="FF0000"/>
            <w:kern w:val="0"/>
            <w14:ligatures w14:val="none"/>
          </w:rPr>
          <w:t>CTE</w:t>
        </w:r>
      </w:ins>
      <w:proofErr w:type="gramEnd"/>
    </w:p>
    <w:p w14:paraId="325E1ED6" w14:textId="77777777" w:rsidR="000E0D26" w:rsidRPr="000E0D26" w:rsidRDefault="000E0D26" w:rsidP="000E0D26">
      <w:pPr>
        <w:widowControl/>
        <w:shd w:val="clear" w:color="auto" w:fill="FFFFFF"/>
        <w:spacing w:before="60"/>
        <w:jc w:val="left"/>
        <w:outlineLvl w:val="3"/>
        <w:rPr>
          <w:rFonts w:ascii="Arial" w:eastAsia="SimSun" w:hAnsi="Arial" w:cs="Arial"/>
          <w:b/>
          <w:bCs/>
          <w:color w:val="000000"/>
          <w:kern w:val="0"/>
          <w:szCs w:val="21"/>
          <w14:ligatures w14:val="none"/>
        </w:rPr>
      </w:pPr>
      <w:r w:rsidRPr="000E0D26">
        <w:rPr>
          <w:rFonts w:ascii="Arial" w:eastAsia="SimSun" w:hAnsi="Arial" w:cs="Arial"/>
          <w:b/>
          <w:bCs/>
          <w:color w:val="000000"/>
          <w:kern w:val="0"/>
          <w:szCs w:val="21"/>
          <w14:ligatures w14:val="none"/>
        </w:rPr>
        <w:t>3) Two chips of same size, but with different numbers of I/</w:t>
      </w:r>
      <w:proofErr w:type="spellStart"/>
      <w:r w:rsidRPr="000E0D26">
        <w:rPr>
          <w:rFonts w:ascii="Arial" w:eastAsia="SimSun" w:hAnsi="Arial" w:cs="Arial"/>
          <w:b/>
          <w:bCs/>
          <w:color w:val="000000"/>
          <w:kern w:val="0"/>
          <w:szCs w:val="21"/>
          <w14:ligatures w14:val="none"/>
        </w:rPr>
        <w:t>Os</w:t>
      </w:r>
      <w:proofErr w:type="spellEnd"/>
      <w:r w:rsidRPr="000E0D26">
        <w:rPr>
          <w:rFonts w:ascii="Arial" w:eastAsia="SimSun" w:hAnsi="Arial" w:cs="Arial"/>
          <w:b/>
          <w:bCs/>
          <w:color w:val="000000"/>
          <w:kern w:val="0"/>
          <w:szCs w:val="21"/>
          <w14:ligatures w14:val="none"/>
        </w:rPr>
        <w:t>.</w:t>
      </w:r>
    </w:p>
    <w:p w14:paraId="5FD1CB96" w14:textId="7A131DC7" w:rsidR="000E0D26" w:rsidRPr="000E0D26" w:rsidRDefault="000E0D26" w:rsidP="000E0D26">
      <w:pPr>
        <w:widowControl/>
        <w:shd w:val="clear" w:color="auto" w:fill="FFFFFF"/>
        <w:spacing w:before="60"/>
        <w:jc w:val="left"/>
        <w:outlineLvl w:val="3"/>
        <w:rPr>
          <w:rFonts w:ascii="Arial" w:eastAsia="SimSun" w:hAnsi="Arial" w:cs="Arial"/>
          <w:b/>
          <w:bCs/>
          <w:color w:val="000000"/>
          <w:kern w:val="0"/>
          <w:szCs w:val="21"/>
          <w14:ligatures w14:val="none"/>
        </w:rPr>
      </w:pPr>
      <w:r w:rsidRPr="000E0D26">
        <w:rPr>
          <w:rFonts w:ascii="Arial" w:eastAsia="SimSun" w:hAnsi="Arial" w:cs="Arial"/>
          <w:b/>
          <w:bCs/>
          <w:color w:val="000000"/>
          <w:kern w:val="0"/>
          <w:szCs w:val="21"/>
          <w14:ligatures w14:val="none"/>
        </w:rPr>
        <w:t>a: Can you do flip chip between them?</w:t>
      </w:r>
      <w:r w:rsidR="00791BCE">
        <w:rPr>
          <w:rFonts w:ascii="Arial" w:eastAsia="SimSun" w:hAnsi="Arial" w:cs="Arial"/>
          <w:b/>
          <w:bCs/>
          <w:color w:val="000000"/>
          <w:kern w:val="0"/>
          <w:szCs w:val="21"/>
          <w14:ligatures w14:val="none"/>
        </w:rPr>
        <w:t xml:space="preserve"> </w:t>
      </w:r>
      <w:r w:rsidR="002D4ED6" w:rsidRPr="002D4ED6">
        <w:rPr>
          <w:rFonts w:ascii="Arial" w:eastAsia="SimSun" w:hAnsi="Arial" w:cs="Arial" w:hint="eastAsia"/>
          <w:b/>
          <w:bCs/>
          <w:color w:val="FF0000"/>
          <w:kern w:val="0"/>
          <w:szCs w:val="21"/>
          <w14:ligatures w14:val="none"/>
        </w:rPr>
        <w:t>No</w:t>
      </w:r>
      <w:r w:rsidR="001A751D">
        <w:rPr>
          <w:rFonts w:ascii="Arial" w:eastAsia="SimSun" w:hAnsi="Arial" w:cs="Arial"/>
          <w:b/>
          <w:bCs/>
          <w:color w:val="FF0000"/>
          <w:kern w:val="0"/>
          <w:szCs w:val="21"/>
          <w14:ligatures w14:val="none"/>
        </w:rPr>
        <w:t>, different I/</w:t>
      </w:r>
      <w:proofErr w:type="spellStart"/>
      <w:r w:rsidR="001A751D">
        <w:rPr>
          <w:rFonts w:ascii="Arial" w:eastAsia="SimSun" w:hAnsi="Arial" w:cs="Arial"/>
          <w:b/>
          <w:bCs/>
          <w:color w:val="FF0000"/>
          <w:kern w:val="0"/>
          <w:szCs w:val="21"/>
          <w14:ligatures w14:val="none"/>
        </w:rPr>
        <w:t>Os</w:t>
      </w:r>
      <w:proofErr w:type="spellEnd"/>
      <w:r w:rsidR="001A751D">
        <w:rPr>
          <w:rFonts w:ascii="Arial" w:eastAsia="SimSun" w:hAnsi="Arial" w:cs="Arial"/>
          <w:b/>
          <w:bCs/>
          <w:color w:val="FF0000"/>
          <w:kern w:val="0"/>
          <w:szCs w:val="21"/>
          <w14:ligatures w14:val="none"/>
        </w:rPr>
        <w:t xml:space="preserve">. </w:t>
      </w:r>
    </w:p>
    <w:p w14:paraId="0E7C1D26" w14:textId="3F270EB0" w:rsidR="000E0D26" w:rsidRPr="000E0D26" w:rsidRDefault="000E0D26" w:rsidP="000E0D26">
      <w:pPr>
        <w:widowControl/>
        <w:shd w:val="clear" w:color="auto" w:fill="FFFFFF"/>
        <w:spacing w:before="60"/>
        <w:jc w:val="left"/>
        <w:outlineLvl w:val="3"/>
        <w:rPr>
          <w:rFonts w:ascii="Arial" w:eastAsia="SimSun" w:hAnsi="Arial" w:cs="Arial"/>
          <w:b/>
          <w:bCs/>
          <w:color w:val="000000"/>
          <w:kern w:val="0"/>
          <w:szCs w:val="21"/>
          <w14:ligatures w14:val="none"/>
        </w:rPr>
      </w:pPr>
      <w:r w:rsidRPr="000E0D26">
        <w:rPr>
          <w:rFonts w:ascii="Arial" w:eastAsia="SimSun" w:hAnsi="Arial" w:cs="Arial"/>
          <w:b/>
          <w:bCs/>
          <w:color w:val="000000"/>
          <w:kern w:val="0"/>
          <w:szCs w:val="21"/>
          <w14:ligatures w14:val="none"/>
        </w:rPr>
        <w:t>b: If you had an interposer would it be useful or not? (something like that I don't remember)</w:t>
      </w:r>
      <w:r w:rsidR="0075248C">
        <w:rPr>
          <w:rFonts w:ascii="Arial" w:eastAsia="SimSun" w:hAnsi="Arial" w:cs="Arial"/>
          <w:b/>
          <w:bCs/>
          <w:color w:val="000000"/>
          <w:kern w:val="0"/>
          <w:szCs w:val="21"/>
          <w14:ligatures w14:val="none"/>
        </w:rPr>
        <w:t xml:space="preserve"> </w:t>
      </w:r>
      <w:r w:rsidR="005B41AB" w:rsidRPr="005B41AB">
        <w:rPr>
          <w:rFonts w:ascii="Arial" w:eastAsia="SimSun" w:hAnsi="Arial" w:cs="Arial" w:hint="eastAsia"/>
          <w:b/>
          <w:bCs/>
          <w:color w:val="FF0000"/>
          <w:kern w:val="0"/>
          <w:szCs w:val="21"/>
          <w14:ligatures w14:val="none"/>
        </w:rPr>
        <w:t>yes</w:t>
      </w:r>
      <w:r w:rsidR="00AF6835">
        <w:rPr>
          <w:rFonts w:ascii="Arial" w:eastAsia="SimSun" w:hAnsi="Arial" w:cs="Arial" w:hint="eastAsia"/>
          <w:b/>
          <w:bCs/>
          <w:color w:val="FF0000"/>
          <w:kern w:val="0"/>
          <w:szCs w:val="21"/>
          <w14:ligatures w14:val="none"/>
        </w:rPr>
        <w:t xml:space="preserve">, </w:t>
      </w:r>
      <w:r w:rsidR="00AF6835" w:rsidRPr="00AF6835">
        <w:rPr>
          <w:rFonts w:ascii="Arial" w:eastAsia="SimSun" w:hAnsi="Arial" w:cs="Arial"/>
          <w:b/>
          <w:bCs/>
          <w:color w:val="FF0000"/>
          <w:kern w:val="0"/>
          <w:szCs w:val="21"/>
          <w14:ligatures w14:val="none"/>
        </w:rPr>
        <w:t>I/O Redistribution</w:t>
      </w:r>
    </w:p>
    <w:p w14:paraId="4A77049C" w14:textId="77777777" w:rsidR="000E0D26" w:rsidRPr="000E0D26" w:rsidRDefault="000E0D26" w:rsidP="000E0D26">
      <w:pPr>
        <w:widowControl/>
        <w:shd w:val="clear" w:color="auto" w:fill="FFFFFF"/>
        <w:spacing w:before="60"/>
        <w:jc w:val="left"/>
        <w:outlineLvl w:val="3"/>
        <w:rPr>
          <w:rFonts w:ascii="Arial" w:eastAsia="SimSun" w:hAnsi="Arial" w:cs="Arial"/>
          <w:b/>
          <w:bCs/>
          <w:color w:val="000000"/>
          <w:kern w:val="0"/>
          <w:szCs w:val="21"/>
          <w14:ligatures w14:val="none"/>
        </w:rPr>
      </w:pPr>
    </w:p>
    <w:p w14:paraId="52F8AB4A" w14:textId="77777777" w:rsidR="000E0D26" w:rsidRPr="000E0D26" w:rsidRDefault="000E0D26" w:rsidP="076EF580">
      <w:pPr>
        <w:widowControl/>
        <w:shd w:val="clear" w:color="auto" w:fill="FFFFFF" w:themeFill="background1"/>
        <w:spacing w:before="60"/>
        <w:jc w:val="left"/>
        <w:outlineLvl w:val="3"/>
        <w:rPr>
          <w:rFonts w:ascii="Arial" w:eastAsia="SimSun" w:hAnsi="Arial" w:cs="Arial"/>
          <w:b/>
          <w:color w:val="000000"/>
          <w:kern w:val="0"/>
          <w14:ligatures w14:val="none"/>
        </w:rPr>
      </w:pPr>
      <w:r w:rsidRPr="076EF580">
        <w:rPr>
          <w:rFonts w:ascii="Arial" w:eastAsia="SimSun" w:hAnsi="Arial" w:cs="Arial"/>
          <w:b/>
          <w:color w:val="000000"/>
          <w:kern w:val="0"/>
          <w:highlight w:val="yellow"/>
          <w14:ligatures w14:val="none"/>
          <w:rPrChange w:id="1" w:author="Shuiping Luo" w:date="2024-06-26T18:24:00Z">
            <w:rPr>
              <w:rFonts w:ascii="Arial" w:eastAsia="SimSun" w:hAnsi="Arial" w:cs="Arial"/>
              <w:b/>
              <w:bCs/>
              <w:color w:val="000000"/>
              <w:kern w:val="0"/>
              <w:szCs w:val="21"/>
              <w14:ligatures w14:val="none"/>
            </w:rPr>
          </w:rPrChange>
        </w:rPr>
        <w:t>4) Write two limitations of MEMS thin film packages</w:t>
      </w:r>
      <w:r w:rsidRPr="076EF580">
        <w:rPr>
          <w:rFonts w:ascii="Arial" w:eastAsia="SimSun" w:hAnsi="Arial" w:cs="Arial"/>
          <w:b/>
          <w:color w:val="000000"/>
          <w:kern w:val="0"/>
          <w14:ligatures w14:val="none"/>
        </w:rPr>
        <w:t>.</w:t>
      </w:r>
    </w:p>
    <w:p w14:paraId="28D00ED3" w14:textId="5168863F" w:rsidR="000E0D26" w:rsidRPr="004A2787" w:rsidRDefault="004A2787" w:rsidP="3FFA1735">
      <w:pPr>
        <w:widowControl/>
        <w:shd w:val="clear" w:color="auto" w:fill="FFFFFF" w:themeFill="background1"/>
        <w:spacing w:before="60"/>
        <w:jc w:val="left"/>
        <w:outlineLvl w:val="3"/>
        <w:rPr>
          <w:rFonts w:ascii="Arial" w:eastAsia="SimSun" w:hAnsi="Arial" w:cs="Arial"/>
          <w:b/>
          <w:color w:val="FF0000"/>
          <w:kern w:val="0"/>
          <w14:ligatures w14:val="none"/>
        </w:rPr>
      </w:pPr>
      <w:r w:rsidRPr="3FFA1735">
        <w:rPr>
          <w:rFonts w:ascii="Arial" w:eastAsia="SimSun" w:hAnsi="Arial" w:cs="Arial" w:hint="eastAsia"/>
          <w:b/>
          <w:color w:val="FF0000"/>
          <w:kern w:val="0"/>
          <w14:ligatures w14:val="none"/>
        </w:rPr>
        <w:t>Hermeticity</w:t>
      </w:r>
      <w:r w:rsidR="005D0C70" w:rsidRPr="3FFA1735">
        <w:rPr>
          <w:rFonts w:ascii="Arial" w:eastAsia="SimSun" w:hAnsi="Arial" w:cs="Arial" w:hint="eastAsia"/>
          <w:b/>
          <w:color w:val="FF0000"/>
          <w:kern w:val="0"/>
          <w14:ligatures w14:val="none"/>
        </w:rPr>
        <w:t xml:space="preserve">, </w:t>
      </w:r>
      <w:r w:rsidR="005D0C70" w:rsidRPr="3FFA1735">
        <w:rPr>
          <w:rFonts w:ascii="Arial" w:eastAsia="SimSun" w:hAnsi="Arial" w:cs="Arial"/>
          <w:b/>
          <w:color w:val="FF0000"/>
          <w:kern w:val="0"/>
          <w14:ligatures w14:val="none"/>
        </w:rPr>
        <w:t>Mechanical Durability</w:t>
      </w:r>
    </w:p>
    <w:p w14:paraId="50D57F6E" w14:textId="77777777" w:rsidR="000E0D26" w:rsidRPr="000E0D26" w:rsidRDefault="000E0D26" w:rsidP="000E0D26">
      <w:pPr>
        <w:widowControl/>
        <w:shd w:val="clear" w:color="auto" w:fill="FFFFFF"/>
        <w:spacing w:before="60"/>
        <w:jc w:val="left"/>
        <w:outlineLvl w:val="3"/>
        <w:rPr>
          <w:rFonts w:ascii="Arial" w:eastAsia="SimSun" w:hAnsi="Arial" w:cs="Arial"/>
          <w:b/>
          <w:bCs/>
          <w:color w:val="000000"/>
          <w:kern w:val="0"/>
          <w:szCs w:val="21"/>
          <w14:ligatures w14:val="none"/>
        </w:rPr>
      </w:pPr>
      <w:r w:rsidRPr="00956F5C">
        <w:rPr>
          <w:rFonts w:ascii="Arial" w:eastAsia="SimSun" w:hAnsi="Arial" w:cs="Arial"/>
          <w:b/>
          <w:bCs/>
          <w:color w:val="000000"/>
          <w:kern w:val="0"/>
          <w:szCs w:val="21"/>
          <w14:ligatures w14:val="none"/>
        </w:rPr>
        <w:t>5) What does it mean that cell cultures have a low translational value?</w:t>
      </w:r>
    </w:p>
    <w:p w14:paraId="153654E4" w14:textId="6DBFFD5E" w:rsidR="006C18BB" w:rsidRPr="007D17CE" w:rsidRDefault="00621DD7" w:rsidP="000E0D26">
      <w:pPr>
        <w:widowControl/>
        <w:shd w:val="clear" w:color="auto" w:fill="FFFFFF"/>
        <w:spacing w:before="60"/>
        <w:jc w:val="left"/>
        <w:outlineLvl w:val="3"/>
        <w:rPr>
          <w:rFonts w:ascii="Arial" w:eastAsia="SimSun" w:hAnsi="Arial" w:cs="Arial"/>
          <w:color w:val="000000"/>
          <w:kern w:val="0"/>
          <w:szCs w:val="21"/>
          <w14:ligatures w14:val="none"/>
        </w:rPr>
      </w:pPr>
      <w:r>
        <w:rPr>
          <w:rFonts w:ascii="Arial" w:eastAsia="SimSun" w:hAnsi="Arial" w:cs="Arial" w:hint="eastAsia"/>
          <w:color w:val="000000"/>
          <w:kern w:val="0"/>
          <w:szCs w:val="21"/>
          <w14:ligatures w14:val="none"/>
        </w:rPr>
        <w:t>后面有。</w:t>
      </w:r>
    </w:p>
    <w:p w14:paraId="049A7B4F" w14:textId="77777777" w:rsidR="000E0D26" w:rsidRPr="000E0D26" w:rsidRDefault="000E0D26" w:rsidP="000E0D26">
      <w:pPr>
        <w:widowControl/>
        <w:shd w:val="clear" w:color="auto" w:fill="FFFFFF"/>
        <w:spacing w:before="60"/>
        <w:jc w:val="left"/>
        <w:outlineLvl w:val="3"/>
        <w:rPr>
          <w:rFonts w:ascii="Arial" w:eastAsia="SimSun" w:hAnsi="Arial" w:cs="Arial"/>
          <w:b/>
          <w:bCs/>
          <w:color w:val="000000"/>
          <w:kern w:val="0"/>
          <w:szCs w:val="21"/>
          <w14:ligatures w14:val="none"/>
        </w:rPr>
      </w:pPr>
    </w:p>
    <w:p w14:paraId="7BBB121A" w14:textId="30E5C7D4" w:rsidR="006969FE" w:rsidRDefault="006969FE" w:rsidP="006969FE">
      <w:pPr>
        <w:widowControl/>
        <w:shd w:val="clear" w:color="auto" w:fill="FFFFFF"/>
        <w:spacing w:before="60"/>
        <w:jc w:val="left"/>
        <w:outlineLvl w:val="3"/>
        <w:rPr>
          <w:rFonts w:ascii="Arial" w:eastAsia="SimSun" w:hAnsi="Arial" w:cs="Arial"/>
          <w:b/>
          <w:bCs/>
          <w:color w:val="000000"/>
          <w:kern w:val="0"/>
          <w:szCs w:val="21"/>
          <w14:ligatures w14:val="none"/>
        </w:rPr>
      </w:pPr>
      <w:r w:rsidRPr="00B10124">
        <w:rPr>
          <w:rFonts w:ascii="Arial" w:eastAsia="SimSun" w:hAnsi="Arial" w:cs="Arial"/>
          <w:b/>
          <w:bCs/>
          <w:color w:val="000000"/>
          <w:kern w:val="0"/>
          <w:szCs w:val="21"/>
          <w14:ligatures w14:val="none"/>
        </w:rPr>
        <w:t>Part Van Hoof</w:t>
      </w:r>
    </w:p>
    <w:p w14:paraId="385E75C0" w14:textId="58E78619" w:rsidR="006969FE" w:rsidRPr="00B10124" w:rsidRDefault="006969FE" w:rsidP="006969FE">
      <w:pPr>
        <w:widowControl/>
        <w:shd w:val="clear" w:color="auto" w:fill="FFFFFF"/>
        <w:spacing w:before="60"/>
        <w:jc w:val="left"/>
        <w:outlineLvl w:val="3"/>
        <w:rPr>
          <w:rFonts w:ascii="SimSun" w:eastAsia="SimSun" w:hAnsi="SimSun" w:cs="SimSun"/>
          <w:b/>
          <w:bCs/>
          <w:kern w:val="0"/>
          <w:sz w:val="24"/>
          <w:szCs w:val="24"/>
          <w14:ligatures w14:val="none"/>
        </w:rPr>
      </w:pPr>
      <w:r>
        <w:rPr>
          <w:rFonts w:ascii="Arial" w:eastAsia="SimSun" w:hAnsi="Arial" w:cs="Arial" w:hint="eastAsia"/>
          <w:b/>
          <w:bCs/>
          <w:color w:val="000000"/>
          <w:kern w:val="0"/>
          <w:szCs w:val="21"/>
          <w14:ligatures w14:val="none"/>
        </w:rPr>
        <w:t>2019</w:t>
      </w:r>
    </w:p>
    <w:p w14:paraId="1AD807B7" w14:textId="77777777" w:rsidR="006969FE" w:rsidRPr="00B10124" w:rsidRDefault="006969FE" w:rsidP="00BA5832">
      <w:pPr>
        <w:widowControl/>
        <w:numPr>
          <w:ilvl w:val="0"/>
          <w:numId w:val="2"/>
        </w:numPr>
        <w:shd w:val="clear" w:color="auto" w:fill="FFFFFF"/>
        <w:spacing w:before="60"/>
        <w:ind w:left="1080"/>
        <w:jc w:val="left"/>
        <w:textAlignment w:val="baseline"/>
        <w:rPr>
          <w:rFonts w:ascii="Arial" w:eastAsia="SimSun" w:hAnsi="Arial" w:cs="Arial"/>
          <w:color w:val="222222"/>
          <w:kern w:val="0"/>
          <w:szCs w:val="21"/>
          <w14:ligatures w14:val="none"/>
        </w:rPr>
      </w:pPr>
      <w:r w:rsidRPr="00B10124">
        <w:rPr>
          <w:rFonts w:ascii="Arial" w:eastAsia="SimSun" w:hAnsi="Arial" w:cs="Arial"/>
          <w:color w:val="222222"/>
          <w:kern w:val="0"/>
          <w:szCs w:val="21"/>
          <w:shd w:val="clear" w:color="auto" w:fill="FFFFFF"/>
          <w14:ligatures w14:val="none"/>
        </w:rPr>
        <w:t>Give the formula for the relationship between chip size and pitch, pin count in peripheral bonding and area array. (graph provided)</w:t>
      </w:r>
    </w:p>
    <w:p w14:paraId="6CACBD76" w14:textId="12071FD7" w:rsidR="006969FE" w:rsidRPr="00B10124" w:rsidRDefault="006969FE" w:rsidP="00BA5832">
      <w:pPr>
        <w:widowControl/>
        <w:numPr>
          <w:ilvl w:val="0"/>
          <w:numId w:val="2"/>
        </w:numPr>
        <w:shd w:val="clear" w:color="auto" w:fill="FFFFFF"/>
        <w:spacing w:after="20"/>
        <w:ind w:left="1080"/>
        <w:jc w:val="left"/>
        <w:textAlignment w:val="baseline"/>
        <w:rPr>
          <w:rFonts w:ascii="Arial" w:eastAsia="SimSun" w:hAnsi="Arial" w:cs="Arial"/>
          <w:color w:val="222222"/>
          <w:kern w:val="0"/>
          <w:szCs w:val="21"/>
          <w14:ligatures w14:val="none"/>
        </w:rPr>
      </w:pPr>
      <w:r w:rsidRPr="00B10124">
        <w:rPr>
          <w:rFonts w:ascii="Arial" w:eastAsia="SimSun" w:hAnsi="Arial" w:cs="Arial"/>
          <w:color w:val="222222"/>
          <w:kern w:val="0"/>
          <w:szCs w:val="21"/>
          <w:shd w:val="clear" w:color="auto" w:fill="FFFFFF"/>
          <w14:ligatures w14:val="none"/>
        </w:rPr>
        <w:t xml:space="preserve">We have a wafer containing dies of 1mm*1mm. Each die has 120 </w:t>
      </w:r>
      <w:proofErr w:type="gramStart"/>
      <w:r w:rsidRPr="00B10124">
        <w:rPr>
          <w:rFonts w:ascii="Arial" w:eastAsia="SimSun" w:hAnsi="Arial" w:cs="Arial"/>
          <w:color w:val="222222"/>
          <w:kern w:val="0"/>
          <w:szCs w:val="21"/>
          <w:shd w:val="clear" w:color="auto" w:fill="FFFFFF"/>
          <w14:ligatures w14:val="none"/>
        </w:rPr>
        <w:t>pin</w:t>
      </w:r>
      <w:proofErr w:type="gramEnd"/>
      <w:r w:rsidRPr="00B10124">
        <w:rPr>
          <w:rFonts w:ascii="Arial" w:eastAsia="SimSun" w:hAnsi="Arial" w:cs="Arial"/>
          <w:color w:val="222222"/>
          <w:kern w:val="0"/>
          <w:szCs w:val="21"/>
          <w:shd w:val="clear" w:color="auto" w:fill="FFFFFF"/>
          <w14:ligatures w14:val="none"/>
        </w:rPr>
        <w:t xml:space="preserve"> on </w:t>
      </w:r>
      <w:r w:rsidR="008E51A0" w:rsidRPr="00B10124">
        <w:rPr>
          <w:rFonts w:ascii="Arial" w:eastAsia="SimSun" w:hAnsi="Arial" w:cs="Arial"/>
          <w:color w:val="222222"/>
          <w:kern w:val="0"/>
          <w:szCs w:val="21"/>
          <w:shd w:val="clear" w:color="auto" w:fill="FFFFFF"/>
          <w14:ligatures w14:val="none"/>
        </w:rPr>
        <w:t>peripheral</w:t>
      </w:r>
      <w:r w:rsidRPr="00B10124">
        <w:rPr>
          <w:rFonts w:ascii="Arial" w:eastAsia="SimSun" w:hAnsi="Arial" w:cs="Arial"/>
          <w:color w:val="222222"/>
          <w:kern w:val="0"/>
          <w:szCs w:val="21"/>
          <w:shd w:val="clear" w:color="auto" w:fill="FFFFFF"/>
          <w14:ligatures w14:val="none"/>
        </w:rPr>
        <w:t>. We want to transform it into an area array package (10*12).</w:t>
      </w:r>
    </w:p>
    <w:p w14:paraId="00469CCD" w14:textId="77777777" w:rsidR="00AF6835" w:rsidRPr="009D1559" w:rsidRDefault="006969FE" w:rsidP="006969FE">
      <w:pPr>
        <w:widowControl/>
        <w:shd w:val="clear" w:color="auto" w:fill="FFFFFF"/>
        <w:spacing w:before="100" w:after="100"/>
        <w:jc w:val="left"/>
        <w:rPr>
          <w:rFonts w:ascii="Arial" w:eastAsia="SimSun" w:hAnsi="Arial" w:cs="Arial"/>
          <w:color w:val="FF0000"/>
          <w:kern w:val="0"/>
          <w:szCs w:val="21"/>
          <w:highlight w:val="yellow"/>
          <w:shd w:val="clear" w:color="auto" w:fill="FFFFFF"/>
          <w14:ligatures w14:val="none"/>
        </w:rPr>
      </w:pPr>
      <w:r w:rsidRPr="009D1559">
        <w:rPr>
          <w:rFonts w:ascii="Arial" w:eastAsia="SimSun" w:hAnsi="Arial" w:cs="Arial"/>
          <w:color w:val="222222"/>
          <w:kern w:val="0"/>
          <w:szCs w:val="21"/>
          <w:highlight w:val="yellow"/>
          <w:shd w:val="clear" w:color="auto" w:fill="FFFFFF"/>
          <w14:ligatures w14:val="none"/>
        </w:rPr>
        <w:t xml:space="preserve">(1) what technology (wafer level) will you choose if the pitch of the area array is 300 </w:t>
      </w:r>
      <w:proofErr w:type="gramStart"/>
      <w:r w:rsidRPr="009D1559">
        <w:rPr>
          <w:rFonts w:ascii="Arial" w:eastAsia="SimSun" w:hAnsi="Arial" w:cs="Arial"/>
          <w:color w:val="222222"/>
          <w:kern w:val="0"/>
          <w:szCs w:val="21"/>
          <w:highlight w:val="yellow"/>
          <w:shd w:val="clear" w:color="auto" w:fill="FFFFFF"/>
          <w14:ligatures w14:val="none"/>
        </w:rPr>
        <w:t>um</w:t>
      </w:r>
      <w:proofErr w:type="gramEnd"/>
      <w:r w:rsidRPr="009D1559">
        <w:rPr>
          <w:rFonts w:ascii="Arial" w:eastAsia="SimSun" w:hAnsi="Arial" w:cs="Arial"/>
          <w:color w:val="222222"/>
          <w:kern w:val="0"/>
          <w:szCs w:val="21"/>
          <w:highlight w:val="yellow"/>
          <w:shd w:val="clear" w:color="auto" w:fill="FFFFFF"/>
          <w14:ligatures w14:val="none"/>
        </w:rPr>
        <w:t xml:space="preserve">. </w:t>
      </w:r>
      <w:r w:rsidR="00AF6835" w:rsidRPr="009D1559">
        <w:rPr>
          <w:rFonts w:ascii="Arial" w:eastAsia="SimSun" w:hAnsi="Arial" w:cs="Arial" w:hint="eastAsia"/>
          <w:color w:val="FF0000"/>
          <w:kern w:val="0"/>
          <w:szCs w:val="21"/>
          <w:highlight w:val="yellow"/>
          <w:shd w:val="clear" w:color="auto" w:fill="FFFFFF"/>
          <w14:ligatures w14:val="none"/>
        </w:rPr>
        <w:t>WLCSP</w:t>
      </w:r>
    </w:p>
    <w:p w14:paraId="1F25E7F8" w14:textId="77777777" w:rsidR="00061A03" w:rsidRDefault="006969FE" w:rsidP="006969FE">
      <w:pPr>
        <w:widowControl/>
        <w:shd w:val="clear" w:color="auto" w:fill="FFFFFF"/>
        <w:spacing w:before="100" w:after="100"/>
        <w:jc w:val="left"/>
        <w:rPr>
          <w:rFonts w:ascii="Arial" w:eastAsia="SimSun" w:hAnsi="Arial" w:cs="Arial"/>
          <w:color w:val="222222"/>
          <w:kern w:val="0"/>
          <w:szCs w:val="21"/>
          <w:shd w:val="clear" w:color="auto" w:fill="FFFFFF"/>
          <w14:ligatures w14:val="none"/>
        </w:rPr>
      </w:pPr>
      <w:r w:rsidRPr="009D1559">
        <w:rPr>
          <w:rFonts w:ascii="Arial" w:eastAsia="SimSun" w:hAnsi="Arial" w:cs="Arial"/>
          <w:color w:val="222222"/>
          <w:kern w:val="0"/>
          <w:szCs w:val="21"/>
          <w:highlight w:val="yellow"/>
          <w:shd w:val="clear" w:color="auto" w:fill="FFFFFF"/>
          <w14:ligatures w14:val="none"/>
        </w:rPr>
        <w:t xml:space="preserve">(2) what technology (wafer level) will you choose if the pitch of the area array is 80 </w:t>
      </w:r>
      <w:proofErr w:type="gramStart"/>
      <w:r w:rsidRPr="009D1559">
        <w:rPr>
          <w:rFonts w:ascii="Arial" w:eastAsia="SimSun" w:hAnsi="Arial" w:cs="Arial"/>
          <w:color w:val="222222"/>
          <w:kern w:val="0"/>
          <w:szCs w:val="21"/>
          <w:highlight w:val="yellow"/>
          <w:shd w:val="clear" w:color="auto" w:fill="FFFFFF"/>
          <w14:ligatures w14:val="none"/>
        </w:rPr>
        <w:t>um</w:t>
      </w:r>
      <w:proofErr w:type="gramEnd"/>
      <w:r w:rsidRPr="009D1559">
        <w:rPr>
          <w:rFonts w:ascii="Arial" w:eastAsia="SimSun" w:hAnsi="Arial" w:cs="Arial"/>
          <w:color w:val="222222"/>
          <w:kern w:val="0"/>
          <w:szCs w:val="21"/>
          <w:highlight w:val="yellow"/>
          <w:shd w:val="clear" w:color="auto" w:fill="FFFFFF"/>
          <w14:ligatures w14:val="none"/>
        </w:rPr>
        <w:t>.</w:t>
      </w:r>
      <w:r w:rsidR="00061A03" w:rsidRPr="009D1559">
        <w:rPr>
          <w:highlight w:val="yellow"/>
        </w:rPr>
        <w:t xml:space="preserve"> </w:t>
      </w:r>
      <w:r w:rsidR="00061A03" w:rsidRPr="009D1559">
        <w:rPr>
          <w:color w:val="FF0000"/>
          <w:highlight w:val="yellow"/>
        </w:rPr>
        <w:t>Fan-Out Wafer Level Packaging</w:t>
      </w:r>
      <w:r w:rsidRPr="00061A03">
        <w:rPr>
          <w:rFonts w:ascii="Arial" w:eastAsia="SimSun" w:hAnsi="Arial" w:cs="Arial"/>
          <w:color w:val="222222"/>
          <w:kern w:val="0"/>
          <w:szCs w:val="21"/>
          <w:shd w:val="clear" w:color="auto" w:fill="FFFFFF"/>
          <w14:ligatures w14:val="none"/>
        </w:rPr>
        <w:t xml:space="preserve"> </w:t>
      </w:r>
    </w:p>
    <w:p w14:paraId="5AF1B7DD" w14:textId="70A17685" w:rsidR="009D1559" w:rsidRPr="009D1559" w:rsidRDefault="009D1559" w:rsidP="006969FE">
      <w:pPr>
        <w:widowControl/>
        <w:shd w:val="clear" w:color="auto" w:fill="FFFFFF"/>
        <w:spacing w:before="100" w:after="100"/>
        <w:jc w:val="left"/>
        <w:rPr>
          <w:rFonts w:ascii="Arial" w:eastAsia="SimSun" w:hAnsi="Arial" w:cs="Arial" w:hint="eastAsia"/>
          <w:color w:val="4472C4" w:themeColor="accent1"/>
          <w:kern w:val="0"/>
          <w:szCs w:val="21"/>
          <w:shd w:val="clear" w:color="auto" w:fill="FFFFFF"/>
          <w14:ligatures w14:val="none"/>
        </w:rPr>
      </w:pPr>
      <w:r w:rsidRPr="009D1559">
        <w:rPr>
          <w:rFonts w:ascii="Arial" w:eastAsia="SimSun" w:hAnsi="Arial" w:cs="Arial"/>
          <w:color w:val="4472C4" w:themeColor="accent1"/>
          <w:kern w:val="0"/>
          <w:szCs w:val="21"/>
          <w:shd w:val="clear" w:color="auto" w:fill="FFFFFF"/>
          <w14:ligatures w14:val="none"/>
        </w:rPr>
        <w:t>F</w:t>
      </w:r>
      <w:r w:rsidRPr="009D1559">
        <w:rPr>
          <w:rFonts w:ascii="Arial" w:eastAsia="SimSun" w:hAnsi="Arial" w:cs="Arial" w:hint="eastAsia"/>
          <w:color w:val="4472C4" w:themeColor="accent1"/>
          <w:kern w:val="0"/>
          <w:szCs w:val="21"/>
          <w:shd w:val="clear" w:color="auto" w:fill="FFFFFF"/>
          <w14:ligatures w14:val="none"/>
        </w:rPr>
        <w:t>an</w:t>
      </w:r>
      <w:r w:rsidRPr="009D1559">
        <w:rPr>
          <w:rFonts w:ascii="Arial" w:eastAsia="SimSun" w:hAnsi="Arial" w:cs="Arial"/>
          <w:color w:val="4472C4" w:themeColor="accent1"/>
          <w:kern w:val="0"/>
          <w:szCs w:val="21"/>
          <w:shd w:val="clear" w:color="auto" w:fill="FFFFFF"/>
          <w14:ligatures w14:val="none"/>
        </w:rPr>
        <w:t xml:space="preserve">-out </w:t>
      </w:r>
      <w:r w:rsidRPr="009D1559">
        <w:rPr>
          <w:rFonts w:ascii="Arial" w:eastAsia="SimSun" w:hAnsi="Arial" w:cs="Arial" w:hint="eastAsia"/>
          <w:color w:val="4472C4" w:themeColor="accent1"/>
          <w:kern w:val="0"/>
          <w:szCs w:val="21"/>
          <w:shd w:val="clear" w:color="auto" w:fill="FFFFFF"/>
          <w14:ligatures w14:val="none"/>
        </w:rPr>
        <w:t>不是用来适应</w:t>
      </w:r>
      <w:r>
        <w:rPr>
          <w:rFonts w:ascii="Arial" w:eastAsia="SimSun" w:hAnsi="Arial" w:cs="Arial" w:hint="eastAsia"/>
          <w:color w:val="4472C4" w:themeColor="accent1"/>
          <w:kern w:val="0"/>
          <w:szCs w:val="21"/>
          <w:shd w:val="clear" w:color="auto" w:fill="FFFFFF"/>
          <w14:ligatures w14:val="none"/>
        </w:rPr>
        <w:t>更</w:t>
      </w:r>
      <w:r w:rsidR="00D37232">
        <w:rPr>
          <w:rFonts w:ascii="Arial" w:eastAsia="SimSun" w:hAnsi="Arial" w:cs="Arial" w:hint="eastAsia"/>
          <w:color w:val="4472C4" w:themeColor="accent1"/>
          <w:kern w:val="0"/>
          <w:szCs w:val="21"/>
          <w:shd w:val="clear" w:color="auto" w:fill="FFFFFF"/>
          <w14:ligatures w14:val="none"/>
        </w:rPr>
        <w:t>大</w:t>
      </w:r>
      <w:r>
        <w:rPr>
          <w:rFonts w:ascii="Arial" w:eastAsia="SimSun" w:hAnsi="Arial" w:cs="Arial" w:hint="eastAsia"/>
          <w:color w:val="4472C4" w:themeColor="accent1"/>
          <w:kern w:val="0"/>
          <w:szCs w:val="21"/>
          <w:shd w:val="clear" w:color="auto" w:fill="FFFFFF"/>
          <w14:ligatures w14:val="none"/>
        </w:rPr>
        <w:t>的</w:t>
      </w:r>
      <w:r>
        <w:rPr>
          <w:rFonts w:ascii="Arial" w:eastAsia="SimSun" w:hAnsi="Arial" w:cs="Arial" w:hint="eastAsia"/>
          <w:color w:val="4472C4" w:themeColor="accent1"/>
          <w:kern w:val="0"/>
          <w:szCs w:val="21"/>
          <w:shd w:val="clear" w:color="auto" w:fill="FFFFFF"/>
          <w14:ligatures w14:val="none"/>
        </w:rPr>
        <w:t>pitch</w:t>
      </w:r>
      <w:r>
        <w:rPr>
          <w:rFonts w:ascii="Arial" w:eastAsia="SimSun" w:hAnsi="Arial" w:cs="Arial" w:hint="eastAsia"/>
          <w:color w:val="4472C4" w:themeColor="accent1"/>
          <w:kern w:val="0"/>
          <w:szCs w:val="21"/>
          <w:shd w:val="clear" w:color="auto" w:fill="FFFFFF"/>
          <w14:ligatures w14:val="none"/>
        </w:rPr>
        <w:t>嘛？</w:t>
      </w:r>
    </w:p>
    <w:p w14:paraId="39ED4ABC" w14:textId="47623F5F" w:rsidR="006969FE" w:rsidRPr="00B10124" w:rsidRDefault="006969FE" w:rsidP="006969FE">
      <w:pPr>
        <w:widowControl/>
        <w:shd w:val="clear" w:color="auto" w:fill="FFFFFF"/>
        <w:spacing w:before="100" w:after="100"/>
        <w:jc w:val="left"/>
        <w:rPr>
          <w:rFonts w:ascii="SimSun" w:eastAsia="SimSun" w:hAnsi="SimSun" w:cs="SimSun"/>
          <w:kern w:val="0"/>
          <w:sz w:val="24"/>
          <w:szCs w:val="24"/>
          <w14:ligatures w14:val="none"/>
        </w:rPr>
      </w:pPr>
      <w:r w:rsidRPr="00B10124">
        <w:rPr>
          <w:rFonts w:ascii="Arial" w:eastAsia="SimSun" w:hAnsi="Arial" w:cs="Arial"/>
          <w:color w:val="222222"/>
          <w:kern w:val="0"/>
          <w:szCs w:val="21"/>
          <w:shd w:val="clear" w:color="auto" w:fill="FFFFFF"/>
          <w14:ligatures w14:val="none"/>
        </w:rPr>
        <w:t>(3) what are the key steps in both technologies</w:t>
      </w:r>
    </w:p>
    <w:p w14:paraId="5F58D34E" w14:textId="77777777" w:rsidR="006969FE" w:rsidRPr="00664BAF" w:rsidRDefault="006969FE" w:rsidP="00BA5832">
      <w:pPr>
        <w:widowControl/>
        <w:numPr>
          <w:ilvl w:val="0"/>
          <w:numId w:val="3"/>
        </w:numPr>
        <w:shd w:val="clear" w:color="auto" w:fill="FFFFFF"/>
        <w:spacing w:before="60"/>
        <w:ind w:left="1080"/>
        <w:jc w:val="left"/>
        <w:textAlignment w:val="baseline"/>
        <w:rPr>
          <w:rFonts w:ascii="Arial" w:eastAsia="SimSun" w:hAnsi="Arial" w:cs="Arial"/>
          <w:color w:val="222222"/>
          <w:kern w:val="0"/>
          <w:szCs w:val="21"/>
          <w14:ligatures w14:val="none"/>
        </w:rPr>
      </w:pPr>
      <w:r w:rsidRPr="00B10124">
        <w:rPr>
          <w:rFonts w:ascii="Arial" w:eastAsia="SimSun" w:hAnsi="Arial" w:cs="Arial"/>
          <w:color w:val="222222"/>
          <w:kern w:val="0"/>
          <w:szCs w:val="21"/>
          <w:shd w:val="clear" w:color="auto" w:fill="FFFFFF"/>
          <w14:ligatures w14:val="none"/>
        </w:rPr>
        <w:t>Can I use ICA for the two given chips (drawing of two chips, one with very small pitch size and one with large pitch size) what technique would you use?</w:t>
      </w:r>
    </w:p>
    <w:p w14:paraId="59CBF876" w14:textId="32A20EDC" w:rsidR="00664BAF" w:rsidRPr="00992E3D" w:rsidRDefault="00664BAF" w:rsidP="4E78AEEA">
      <w:pPr>
        <w:widowControl/>
        <w:shd w:val="clear" w:color="auto" w:fill="FFFFFF" w:themeFill="background1"/>
        <w:spacing w:before="60"/>
        <w:ind w:left="1080"/>
        <w:jc w:val="left"/>
        <w:textAlignment w:val="baseline"/>
        <w:rPr>
          <w:rFonts w:ascii="Arial" w:eastAsia="SimSun" w:hAnsi="Arial" w:cs="Arial"/>
          <w:color w:val="FF0000"/>
          <w:kern w:val="0"/>
          <w14:ligatures w14:val="none"/>
        </w:rPr>
      </w:pPr>
      <w:r w:rsidRPr="00992E3D">
        <w:rPr>
          <w:rFonts w:ascii="Arial" w:eastAsia="SimSun" w:hAnsi="Arial" w:cs="Arial" w:hint="eastAsia"/>
          <w:color w:val="FF0000"/>
          <w:kern w:val="0"/>
          <w:shd w:val="clear" w:color="auto" w:fill="FFFFFF"/>
          <w14:ligatures w14:val="none"/>
        </w:rPr>
        <w:t>ICA for large pitch; ACA for small pitch</w:t>
      </w:r>
      <w:r w:rsidR="0C7F150F" w:rsidRPr="00992E3D">
        <w:rPr>
          <w:rFonts w:ascii="Arial" w:eastAsia="SimSun" w:hAnsi="Arial" w:cs="Arial"/>
          <w:color w:val="FF0000"/>
          <w:kern w:val="0"/>
          <w:shd w:val="clear" w:color="auto" w:fill="FFFFFF"/>
          <w14:ligatures w14:val="none"/>
        </w:rPr>
        <w:t xml:space="preserve"> </w:t>
      </w:r>
      <w:r w:rsidR="661B2D50" w:rsidRPr="00992E3D">
        <w:rPr>
          <w:rFonts w:ascii="Arial" w:eastAsia="SimSun" w:hAnsi="Arial" w:cs="Arial"/>
          <w:color w:val="FF0000"/>
          <w:kern w:val="0"/>
          <w:shd w:val="clear" w:color="auto" w:fill="FFFFFF"/>
          <w14:ligatures w14:val="none"/>
        </w:rPr>
        <w:t>对的！！</w:t>
      </w:r>
    </w:p>
    <w:p w14:paraId="7EE8D7FE" w14:textId="4D73262B" w:rsidR="00261C9A" w:rsidRDefault="006969FE" w:rsidP="00BA5832">
      <w:pPr>
        <w:widowControl/>
        <w:numPr>
          <w:ilvl w:val="0"/>
          <w:numId w:val="3"/>
        </w:numPr>
        <w:shd w:val="clear" w:color="auto" w:fill="FFFFFF"/>
        <w:ind w:left="1080"/>
        <w:jc w:val="left"/>
        <w:textAlignment w:val="baseline"/>
        <w:rPr>
          <w:rFonts w:ascii="Arial" w:eastAsia="SimSun" w:hAnsi="Arial" w:cs="Arial"/>
          <w:color w:val="222222"/>
          <w:kern w:val="0"/>
          <w:szCs w:val="21"/>
          <w14:ligatures w14:val="none"/>
        </w:rPr>
      </w:pPr>
      <w:r w:rsidRPr="00B10124">
        <w:rPr>
          <w:rFonts w:ascii="Arial" w:eastAsia="SimSun" w:hAnsi="Arial" w:cs="Arial"/>
          <w:color w:val="222222"/>
          <w:kern w:val="0"/>
          <w:szCs w:val="21"/>
          <w:shd w:val="clear" w:color="auto" w:fill="FFFFFF"/>
          <w14:ligatures w14:val="none"/>
        </w:rPr>
        <w:t>Scientists use cell culture as a first step although it has low translational “output” What is translational “output”? Some other techniques have a high translation “output” what are they and why they are not being used as a first step?</w:t>
      </w:r>
    </w:p>
    <w:p w14:paraId="0A7FE902" w14:textId="727DAEA6" w:rsidR="00261C9A" w:rsidRPr="00261C9A" w:rsidRDefault="00261C9A" w:rsidP="00261C9A">
      <w:pPr>
        <w:widowControl/>
        <w:shd w:val="clear" w:color="auto" w:fill="FFFFFF"/>
        <w:ind w:left="1080"/>
        <w:jc w:val="left"/>
        <w:textAlignment w:val="baseline"/>
        <w:rPr>
          <w:rFonts w:ascii="Arial" w:eastAsia="SimSun" w:hAnsi="Arial" w:cs="Arial" w:hint="eastAsia"/>
          <w:color w:val="222222"/>
          <w:kern w:val="0"/>
          <w:szCs w:val="21"/>
          <w14:ligatures w14:val="none"/>
        </w:rPr>
      </w:pPr>
      <w:r>
        <w:rPr>
          <w:rFonts w:ascii="Arial" w:eastAsia="SimSun" w:hAnsi="Arial" w:cs="Arial"/>
          <w:color w:val="222222"/>
          <w:kern w:val="0"/>
          <w:szCs w:val="21"/>
          <w14:ligatures w14:val="none"/>
        </w:rPr>
        <w:t xml:space="preserve">Skip </w:t>
      </w:r>
    </w:p>
    <w:p w14:paraId="76AAA9BF" w14:textId="77777777" w:rsidR="006969FE" w:rsidRPr="00E95D04" w:rsidRDefault="006969FE" w:rsidP="47B490AA">
      <w:pPr>
        <w:widowControl/>
        <w:numPr>
          <w:ilvl w:val="0"/>
          <w:numId w:val="3"/>
        </w:numPr>
        <w:shd w:val="clear" w:color="auto" w:fill="FFFFFF" w:themeFill="background1"/>
        <w:spacing w:after="20"/>
        <w:ind w:left="1080"/>
        <w:jc w:val="left"/>
        <w:textAlignment w:val="baseline"/>
        <w:rPr>
          <w:rFonts w:ascii="Arial" w:eastAsia="SimSun" w:hAnsi="Arial" w:cs="Arial"/>
          <w:color w:val="222222"/>
          <w:kern w:val="0"/>
          <w:highlight w:val="yellow"/>
          <w14:ligatures w14:val="none"/>
          <w:rPrChange w:id="2" w:author="Shuiping Luo" w:date="2024-06-26T18:30:00Z">
            <w:rPr>
              <w:rFonts w:ascii="Arial" w:eastAsia="SimSun" w:hAnsi="Arial" w:cs="Arial"/>
              <w:color w:val="222222"/>
              <w:kern w:val="0"/>
              <w:szCs w:val="21"/>
              <w14:ligatures w14:val="none"/>
            </w:rPr>
          </w:rPrChange>
        </w:rPr>
      </w:pPr>
      <w:r w:rsidRPr="47B490AA">
        <w:rPr>
          <w:rFonts w:ascii="Arial" w:eastAsia="SimSun" w:hAnsi="Arial" w:cs="Arial"/>
          <w:color w:val="222222"/>
          <w:kern w:val="0"/>
          <w:highlight w:val="yellow"/>
          <w:shd w:val="clear" w:color="auto" w:fill="FFFFFF"/>
          <w14:ligatures w14:val="none"/>
          <w:rPrChange w:id="3" w:author="Shuiping Luo" w:date="2024-06-26T18:30:00Z">
            <w:rPr>
              <w:rFonts w:ascii="Arial" w:eastAsia="SimSun" w:hAnsi="Arial" w:cs="Arial"/>
              <w:color w:val="222222"/>
              <w:kern w:val="0"/>
              <w:szCs w:val="21"/>
              <w:shd w:val="clear" w:color="auto" w:fill="FFFFFF"/>
              <w14:ligatures w14:val="none"/>
            </w:rPr>
          </w:rPrChange>
        </w:rPr>
        <w:t>What is the risk to use Glob top as the final sealing layer on thin film capping MEMS?</w:t>
      </w:r>
    </w:p>
    <w:p w14:paraId="0CDC9051" w14:textId="7D2558F2" w:rsidR="00E95D04" w:rsidRDefault="00E95D04" w:rsidP="00E95D04">
      <w:pPr>
        <w:widowControl/>
        <w:shd w:val="clear" w:color="auto" w:fill="FFFFFF"/>
        <w:spacing w:after="20"/>
        <w:ind w:left="1080"/>
        <w:jc w:val="left"/>
        <w:textAlignment w:val="baseline"/>
        <w:rPr>
          <w:rFonts w:ascii="Arial" w:eastAsia="SimSun" w:hAnsi="Arial" w:cs="Arial"/>
          <w:color w:val="4472C4" w:themeColor="accent1"/>
          <w:kern w:val="0"/>
          <w:szCs w:val="21"/>
          <w:shd w:val="clear" w:color="auto" w:fill="FFFFFF"/>
          <w14:ligatures w14:val="none"/>
        </w:rPr>
      </w:pPr>
      <w:r>
        <w:rPr>
          <w:rFonts w:ascii="Arial" w:eastAsia="SimSun" w:hAnsi="Arial" w:cs="Arial"/>
          <w:color w:val="4472C4" w:themeColor="accent1"/>
          <w:kern w:val="0"/>
          <w:szCs w:val="21"/>
          <w:shd w:val="clear" w:color="auto" w:fill="FFFFFF"/>
          <w14:ligatures w14:val="none"/>
        </w:rPr>
        <w:t xml:space="preserve">What is global top sealing? </w:t>
      </w:r>
    </w:p>
    <w:p w14:paraId="12969CDE" w14:textId="706E00AF" w:rsidR="00E065D8" w:rsidRPr="00E95D04" w:rsidRDefault="00E065D8" w:rsidP="00E95D04">
      <w:pPr>
        <w:widowControl/>
        <w:shd w:val="clear" w:color="auto" w:fill="FFFFFF"/>
        <w:spacing w:after="20"/>
        <w:ind w:left="1080"/>
        <w:jc w:val="left"/>
        <w:textAlignment w:val="baseline"/>
        <w:rPr>
          <w:rFonts w:ascii="Arial" w:eastAsia="SimSun" w:hAnsi="Arial" w:cs="Arial"/>
          <w:color w:val="4472C4" w:themeColor="accent1"/>
          <w:kern w:val="0"/>
          <w:szCs w:val="21"/>
          <w:shd w:val="clear" w:color="auto" w:fill="FFFFFF"/>
          <w14:ligatures w14:val="none"/>
        </w:rPr>
      </w:pPr>
      <w:r>
        <w:rPr>
          <w:rFonts w:ascii="Arial" w:eastAsia="SimSun" w:hAnsi="Arial" w:cs="Arial"/>
          <w:color w:val="4472C4" w:themeColor="accent1"/>
          <w:kern w:val="0"/>
          <w:szCs w:val="21"/>
          <w:shd w:val="clear" w:color="auto" w:fill="FFFFFF"/>
          <w14:ligatures w14:val="none"/>
        </w:rPr>
        <w:t xml:space="preserve">My answer: </w:t>
      </w:r>
      <w:r w:rsidR="00E84B70">
        <w:rPr>
          <w:rFonts w:ascii="Arial" w:eastAsia="SimSun" w:hAnsi="Arial" w:cs="Arial"/>
          <w:color w:val="4472C4" w:themeColor="accent1"/>
          <w:kern w:val="0"/>
          <w:szCs w:val="21"/>
          <w:shd w:val="clear" w:color="auto" w:fill="FFFFFF"/>
          <w14:ligatures w14:val="none"/>
        </w:rPr>
        <w:t xml:space="preserve">limit choice for the </w:t>
      </w:r>
      <w:r w:rsidR="006B0146">
        <w:rPr>
          <w:rFonts w:ascii="Arial" w:eastAsia="SimSun" w:hAnsi="Arial" w:cs="Arial"/>
          <w:color w:val="4472C4" w:themeColor="accent1"/>
          <w:kern w:val="0"/>
          <w:szCs w:val="21"/>
          <w:shd w:val="clear" w:color="auto" w:fill="FFFFFF"/>
          <w14:ligatures w14:val="none"/>
        </w:rPr>
        <w:t>sealing ambient (</w:t>
      </w:r>
      <w:r w:rsidR="00E26D60">
        <w:rPr>
          <w:rFonts w:ascii="Arial" w:eastAsia="SimSun" w:hAnsi="Arial" w:cs="Arial"/>
          <w:color w:val="4472C4" w:themeColor="accent1"/>
          <w:kern w:val="0"/>
          <w:szCs w:val="21"/>
          <w:shd w:val="clear" w:color="auto" w:fill="FFFFFF"/>
          <w14:ligatures w14:val="none"/>
        </w:rPr>
        <w:t xml:space="preserve">gas pressure problems) </w:t>
      </w:r>
      <w:r w:rsidR="006B37BD">
        <w:rPr>
          <w:rFonts w:ascii="Arial" w:eastAsia="SimSun" w:hAnsi="Arial" w:cs="Arial"/>
          <w:color w:val="4472C4" w:themeColor="accent1"/>
          <w:kern w:val="0"/>
          <w:szCs w:val="21"/>
          <w:shd w:val="clear" w:color="auto" w:fill="FFFFFF"/>
          <w14:ligatures w14:val="none"/>
        </w:rPr>
        <w:t xml:space="preserve">also the sealing layer could be possible to be deposited </w:t>
      </w:r>
      <w:r w:rsidR="000C5175">
        <w:rPr>
          <w:rFonts w:ascii="Arial" w:eastAsia="SimSun" w:hAnsi="Arial" w:cs="Arial"/>
          <w:color w:val="4472C4" w:themeColor="accent1"/>
          <w:kern w:val="0"/>
          <w:szCs w:val="21"/>
          <w:shd w:val="clear" w:color="auto" w:fill="FFFFFF"/>
          <w14:ligatures w14:val="none"/>
        </w:rPr>
        <w:t xml:space="preserve">into the cavity, cause the change of the performance of the device. </w:t>
      </w:r>
    </w:p>
    <w:p w14:paraId="510173E0" w14:textId="77777777" w:rsidR="008906BA" w:rsidRDefault="006969FE" w:rsidP="00BA5832">
      <w:pPr>
        <w:widowControl/>
        <w:numPr>
          <w:ilvl w:val="0"/>
          <w:numId w:val="6"/>
        </w:numPr>
        <w:shd w:val="clear" w:color="auto" w:fill="FFFFFF"/>
        <w:spacing w:before="60"/>
        <w:ind w:left="1080"/>
        <w:jc w:val="left"/>
        <w:textAlignment w:val="baseline"/>
        <w:rPr>
          <w:rFonts w:ascii="Arial" w:eastAsia="SimSun" w:hAnsi="Arial" w:cs="Arial"/>
          <w:color w:val="222222"/>
          <w:kern w:val="0"/>
          <w:szCs w:val="21"/>
          <w14:ligatures w14:val="none"/>
        </w:rPr>
      </w:pPr>
      <w:r w:rsidRPr="00B10124">
        <w:rPr>
          <w:rFonts w:ascii="Arial" w:eastAsia="SimSun" w:hAnsi="Arial" w:cs="Arial"/>
          <w:color w:val="222222"/>
          <w:kern w:val="0"/>
          <w:szCs w:val="21"/>
          <w:shd w:val="clear" w:color="auto" w:fill="FFFFFF"/>
          <w14:ligatures w14:val="none"/>
        </w:rPr>
        <w:t>Choose a technique based on the number of Pin and Area (calculate density and decide)</w:t>
      </w:r>
    </w:p>
    <w:p w14:paraId="672B332D" w14:textId="77777777" w:rsidR="006969FE" w:rsidRPr="00B10124" w:rsidRDefault="006969FE" w:rsidP="00BA5832">
      <w:pPr>
        <w:widowControl/>
        <w:numPr>
          <w:ilvl w:val="0"/>
          <w:numId w:val="6"/>
        </w:numPr>
        <w:shd w:val="clear" w:color="auto" w:fill="FFFFFF"/>
        <w:ind w:left="1080"/>
        <w:jc w:val="left"/>
        <w:textAlignment w:val="baseline"/>
        <w:rPr>
          <w:rFonts w:ascii="Arial" w:eastAsia="SimSun" w:hAnsi="Arial" w:cs="Arial"/>
          <w:color w:val="222222"/>
          <w:kern w:val="0"/>
          <w:szCs w:val="21"/>
          <w14:ligatures w14:val="none"/>
        </w:rPr>
      </w:pPr>
      <w:r w:rsidRPr="00B10124">
        <w:rPr>
          <w:rFonts w:ascii="Arial" w:eastAsia="SimSun" w:hAnsi="Arial" w:cs="Arial"/>
          <w:color w:val="222222"/>
          <w:kern w:val="0"/>
          <w:szCs w:val="21"/>
          <w:shd w:val="clear" w:color="auto" w:fill="FFFFFF"/>
          <w14:ligatures w14:val="none"/>
        </w:rPr>
        <w:t>RIGHT/WRONG on medical implantation</w:t>
      </w:r>
    </w:p>
    <w:p w14:paraId="17A0ABE7" w14:textId="358D7672" w:rsidR="000B0F02" w:rsidRPr="00894853" w:rsidRDefault="006969FE" w:rsidP="5307008A">
      <w:pPr>
        <w:widowControl/>
        <w:numPr>
          <w:ilvl w:val="0"/>
          <w:numId w:val="21"/>
        </w:numPr>
        <w:shd w:val="clear" w:color="auto" w:fill="FFFFFF" w:themeFill="background1"/>
        <w:ind w:left="1080"/>
        <w:jc w:val="left"/>
        <w:textAlignment w:val="baseline"/>
        <w:rPr>
          <w:rFonts w:ascii="Arial" w:eastAsia="SimSun" w:hAnsi="Arial" w:cs="Arial"/>
          <w:color w:val="00B050"/>
          <w:kern w:val="0"/>
          <w14:ligatures w14:val="none"/>
        </w:rPr>
      </w:pPr>
      <w:r w:rsidRPr="5307008A">
        <w:rPr>
          <w:rFonts w:ascii="Arial" w:eastAsia="SimSun" w:hAnsi="Arial" w:cs="Arial"/>
          <w:kern w:val="0"/>
          <w:shd w:val="clear" w:color="auto" w:fill="FFFFFF"/>
          <w14:ligatures w14:val="none"/>
        </w:rPr>
        <w:t>Laser Dicing</w:t>
      </w:r>
      <w:proofErr w:type="gramStart"/>
      <w:r w:rsidRPr="5307008A">
        <w:rPr>
          <w:rFonts w:ascii="Arial" w:eastAsia="SimSun" w:hAnsi="Arial" w:cs="Arial"/>
          <w:kern w:val="0"/>
          <w:shd w:val="clear" w:color="auto" w:fill="FFFFFF"/>
          <w14:ligatures w14:val="none"/>
        </w:rPr>
        <w:t xml:space="preserve"> ..</w:t>
      </w:r>
      <w:proofErr w:type="gramEnd"/>
      <w:r w:rsidRPr="5307008A">
        <w:rPr>
          <w:rFonts w:ascii="Arial" w:eastAsia="SimSun" w:hAnsi="Arial" w:cs="Arial"/>
          <w:kern w:val="0"/>
          <w:shd w:val="clear" w:color="auto" w:fill="FFFFFF"/>
          <w14:ligatures w14:val="none"/>
        </w:rPr>
        <w:t>is it suitable for Cu and Low-k materials.</w:t>
      </w:r>
      <w:r w:rsidRPr="5307008A">
        <w:rPr>
          <w:rFonts w:ascii="Arial" w:eastAsia="SimSun" w:hAnsi="Arial" w:cs="Arial" w:hint="eastAsia"/>
          <w:kern w:val="0"/>
          <w:shd w:val="clear" w:color="auto" w:fill="FFFFFF"/>
          <w14:ligatures w14:val="none"/>
        </w:rPr>
        <w:t>/</w:t>
      </w:r>
      <w:r w:rsidRPr="5307008A">
        <w:rPr>
          <w:rFonts w:ascii="Arial" w:eastAsia="SimSun" w:hAnsi="Arial" w:cs="Arial"/>
          <w:kern w:val="0"/>
          <w:shd w:val="clear" w:color="auto" w:fill="FFFFFF"/>
          <w14:ligatures w14:val="none"/>
        </w:rPr>
        <w:t xml:space="preserve"> Would you use laser dicing for Cu-low K?</w:t>
      </w:r>
      <w:r w:rsidR="00FC27CA" w:rsidRPr="5307008A">
        <w:rPr>
          <w:rFonts w:ascii="Arial" w:eastAsia="SimSun" w:hAnsi="Arial" w:cs="Arial" w:hint="eastAsia"/>
          <w:kern w:val="0"/>
          <w:shd w:val="clear" w:color="auto" w:fill="FFFFFF"/>
          <w14:ligatures w14:val="none"/>
        </w:rPr>
        <w:t xml:space="preserve">  </w:t>
      </w:r>
      <w:bookmarkStart w:id="4" w:name="OLE_LINK1"/>
      <w:bookmarkStart w:id="5" w:name="OLE_LINK2"/>
      <w:r w:rsidR="74C93063" w:rsidRPr="1EFF8DD9">
        <w:rPr>
          <w:rFonts w:ascii="Arial" w:eastAsia="SimSun" w:hAnsi="Arial" w:cs="Arial"/>
          <w:color w:val="00B050"/>
        </w:rPr>
        <w:t>https://www.disco.co.jp/eg/solution/library/laser/low_k.html</w:t>
      </w:r>
      <w:bookmarkEnd w:id="4"/>
      <w:bookmarkEnd w:id="5"/>
    </w:p>
    <w:p w14:paraId="4255BD40" w14:textId="48E86C46" w:rsidR="000B0F02" w:rsidRPr="001C2737" w:rsidRDefault="00FC27CA" w:rsidP="001C2737">
      <w:pPr>
        <w:widowControl/>
        <w:shd w:val="clear" w:color="auto" w:fill="FFFFFF"/>
        <w:ind w:left="1080"/>
        <w:jc w:val="left"/>
        <w:textAlignment w:val="baseline"/>
        <w:rPr>
          <w:rFonts w:ascii="Arial" w:eastAsia="SimSun" w:hAnsi="Arial" w:cs="Arial" w:hint="eastAsia"/>
          <w:color w:val="FF0000"/>
          <w:kern w:val="0"/>
          <w:szCs w:val="21"/>
          <w:shd w:val="clear" w:color="auto" w:fill="FFFFFF"/>
          <w14:ligatures w14:val="none"/>
        </w:rPr>
      </w:pPr>
      <w:r w:rsidRPr="00894853">
        <w:rPr>
          <w:rFonts w:ascii="Arial" w:eastAsia="SimSun" w:hAnsi="Arial" w:cs="Arial" w:hint="eastAsia"/>
          <w:color w:val="FF0000"/>
          <w:kern w:val="0"/>
          <w:szCs w:val="21"/>
          <w:shd w:val="clear" w:color="auto" w:fill="FFFFFF"/>
          <w14:ligatures w14:val="none"/>
        </w:rPr>
        <w:t>Cu has high thermal conductivity; low-k is temperature sensitive</w:t>
      </w:r>
      <w:r w:rsidR="000B0F02" w:rsidRPr="00894853">
        <w:rPr>
          <w:rFonts w:ascii="Arial" w:eastAsia="SimSun" w:hAnsi="Arial" w:cs="Arial"/>
          <w:color w:val="FF0000"/>
          <w:kern w:val="0"/>
          <w:szCs w:val="21"/>
          <w:shd w:val="clear" w:color="auto" w:fill="FFFFFF"/>
          <w14:ligatures w14:val="none"/>
        </w:rPr>
        <w:t>—</w:t>
      </w:r>
      <w:r w:rsidRPr="00894853">
        <w:rPr>
          <w:rFonts w:ascii="Arial" w:eastAsia="SimSun" w:hAnsi="Arial" w:cs="Arial" w:hint="eastAsia"/>
          <w:color w:val="FF0000"/>
          <w:kern w:val="0"/>
          <w:szCs w:val="21"/>
          <w:shd w:val="clear" w:color="auto" w:fill="FFFFFF"/>
          <w14:ligatures w14:val="none"/>
        </w:rPr>
        <w:t>crac</w:t>
      </w:r>
      <w:r w:rsidR="001C2737">
        <w:rPr>
          <w:rFonts w:ascii="Arial" w:eastAsia="SimSun" w:hAnsi="Arial" w:cs="Arial"/>
          <w:color w:val="FF0000"/>
          <w:kern w:val="0"/>
          <w:szCs w:val="21"/>
          <w:shd w:val="clear" w:color="auto" w:fill="FFFFFF"/>
          <w14:ligatures w14:val="none"/>
        </w:rPr>
        <w:t xml:space="preserve">k </w:t>
      </w:r>
    </w:p>
    <w:p w14:paraId="4F45643A" w14:textId="77777777" w:rsidR="006969FE" w:rsidRPr="00B10124" w:rsidRDefault="006969FE" w:rsidP="00BA5832">
      <w:pPr>
        <w:widowControl/>
        <w:numPr>
          <w:ilvl w:val="0"/>
          <w:numId w:val="6"/>
        </w:numPr>
        <w:shd w:val="clear" w:color="auto" w:fill="FFFFFF"/>
        <w:ind w:left="1080"/>
        <w:jc w:val="left"/>
        <w:textAlignment w:val="baseline"/>
        <w:rPr>
          <w:rFonts w:ascii="Arial" w:eastAsia="SimSun" w:hAnsi="Arial" w:cs="Arial"/>
          <w:color w:val="222222"/>
          <w:kern w:val="0"/>
          <w:szCs w:val="21"/>
          <w14:ligatures w14:val="none"/>
        </w:rPr>
      </w:pPr>
      <w:r w:rsidRPr="00B10124">
        <w:rPr>
          <w:rFonts w:ascii="Arial" w:eastAsia="SimSun" w:hAnsi="Arial" w:cs="Arial"/>
          <w:color w:val="222222"/>
          <w:kern w:val="0"/>
          <w:szCs w:val="21"/>
          <w:shd w:val="clear" w:color="auto" w:fill="FFFFFF"/>
          <w14:ligatures w14:val="none"/>
        </w:rPr>
        <w:t>Does silicone solve all the stress?</w:t>
      </w:r>
    </w:p>
    <w:p w14:paraId="3422D8EB" w14:textId="77777777" w:rsidR="006969FE" w:rsidRPr="006457C0" w:rsidRDefault="006969FE" w:rsidP="00BA5832">
      <w:pPr>
        <w:widowControl/>
        <w:numPr>
          <w:ilvl w:val="0"/>
          <w:numId w:val="7"/>
        </w:numPr>
        <w:shd w:val="clear" w:color="auto" w:fill="FFFFFF"/>
        <w:ind w:left="1080"/>
        <w:jc w:val="left"/>
        <w:textAlignment w:val="baseline"/>
        <w:rPr>
          <w:rFonts w:ascii="Arial" w:eastAsia="SimSun" w:hAnsi="Arial" w:cs="Arial"/>
          <w:color w:val="222222"/>
          <w:kern w:val="0"/>
          <w:szCs w:val="21"/>
          <w:highlight w:val="yellow"/>
          <w14:ligatures w14:val="none"/>
        </w:rPr>
      </w:pPr>
      <w:r w:rsidRPr="006457C0">
        <w:rPr>
          <w:rFonts w:ascii="Arial" w:eastAsia="SimSun" w:hAnsi="Arial" w:cs="Arial"/>
          <w:color w:val="222222"/>
          <w:kern w:val="0"/>
          <w:szCs w:val="21"/>
          <w:highlight w:val="yellow"/>
          <w:shd w:val="clear" w:color="auto" w:fill="FFFFFF"/>
          <w14:ligatures w14:val="none"/>
        </w:rPr>
        <w:t xml:space="preserve">Given a finished 300 mm wafer with 1000 dies in 28 nm technology, each die having about 800 IOs. You want to attach an unfinished memory die to it and </w:t>
      </w:r>
      <w:proofErr w:type="gramStart"/>
      <w:r w:rsidRPr="006457C0">
        <w:rPr>
          <w:rFonts w:ascii="Arial" w:eastAsia="SimSun" w:hAnsi="Arial" w:cs="Arial"/>
          <w:color w:val="222222"/>
          <w:kern w:val="0"/>
          <w:szCs w:val="21"/>
          <w:highlight w:val="yellow"/>
          <w:shd w:val="clear" w:color="auto" w:fill="FFFFFF"/>
          <w14:ligatures w14:val="none"/>
        </w:rPr>
        <w:t>have to</w:t>
      </w:r>
      <w:proofErr w:type="gramEnd"/>
      <w:r w:rsidRPr="006457C0">
        <w:rPr>
          <w:rFonts w:ascii="Arial" w:eastAsia="SimSun" w:hAnsi="Arial" w:cs="Arial"/>
          <w:color w:val="222222"/>
          <w:kern w:val="0"/>
          <w:szCs w:val="21"/>
          <w:highlight w:val="yellow"/>
          <w:shd w:val="clear" w:color="auto" w:fill="FFFFFF"/>
          <w14:ligatures w14:val="none"/>
        </w:rPr>
        <w:t xml:space="preserve"> decide on the technology. These memory chips will be made on a 200 mm wafer and have about 200 IOs. Do you choose a hybrid or 3D integration: 2D, 3D-SiP, 3D-WLP, 3D-SiC and do you go for D2W or W2W?</w:t>
      </w:r>
    </w:p>
    <w:p w14:paraId="37E86CAA" w14:textId="77777777" w:rsidR="006969FE" w:rsidRPr="00B10124" w:rsidRDefault="006969FE" w:rsidP="00BA5832">
      <w:pPr>
        <w:widowControl/>
        <w:numPr>
          <w:ilvl w:val="0"/>
          <w:numId w:val="7"/>
        </w:numPr>
        <w:shd w:val="clear" w:color="auto" w:fill="FFFFFF"/>
        <w:ind w:left="1080"/>
        <w:jc w:val="left"/>
        <w:textAlignment w:val="baseline"/>
        <w:rPr>
          <w:rFonts w:ascii="Arial" w:eastAsia="SimSun" w:hAnsi="Arial" w:cs="Arial"/>
          <w:color w:val="222222"/>
          <w:kern w:val="0"/>
          <w:szCs w:val="21"/>
          <w14:ligatures w14:val="none"/>
        </w:rPr>
      </w:pPr>
      <w:r w:rsidRPr="00B10124">
        <w:rPr>
          <w:rFonts w:ascii="Arial" w:eastAsia="SimSun" w:hAnsi="Arial" w:cs="Arial"/>
          <w:color w:val="222222"/>
          <w:kern w:val="0"/>
          <w:szCs w:val="21"/>
          <w:shd w:val="clear" w:color="auto" w:fill="FFFFFF"/>
          <w14:ligatures w14:val="none"/>
        </w:rPr>
        <w:t>For a small chip with 48 IOs that are closely spaced together, which adhesion technique do you choose: ICA,</w:t>
      </w:r>
      <w:r w:rsidRPr="008906BA">
        <w:rPr>
          <w:rFonts w:ascii="Arial" w:eastAsia="SimSun" w:hAnsi="Arial" w:cs="Arial"/>
          <w:color w:val="FF0000"/>
          <w:kern w:val="0"/>
          <w:szCs w:val="21"/>
          <w:shd w:val="clear" w:color="auto" w:fill="FFFFFF"/>
          <w14:ligatures w14:val="none"/>
        </w:rPr>
        <w:t xml:space="preserve"> ACA</w:t>
      </w:r>
      <w:r w:rsidRPr="00B10124">
        <w:rPr>
          <w:rFonts w:ascii="Arial" w:eastAsia="SimSun" w:hAnsi="Arial" w:cs="Arial"/>
          <w:color w:val="222222"/>
          <w:kern w:val="0"/>
          <w:szCs w:val="21"/>
          <w:shd w:val="clear" w:color="auto" w:fill="FFFFFF"/>
          <w14:ligatures w14:val="none"/>
        </w:rPr>
        <w:t>, NCA?</w:t>
      </w:r>
    </w:p>
    <w:p w14:paraId="31EC5190" w14:textId="19A343BC" w:rsidR="00220642" w:rsidRPr="00220642" w:rsidRDefault="006969FE" w:rsidP="00BA5832">
      <w:pPr>
        <w:widowControl/>
        <w:numPr>
          <w:ilvl w:val="0"/>
          <w:numId w:val="7"/>
        </w:numPr>
        <w:shd w:val="clear" w:color="auto" w:fill="FFFFFF"/>
        <w:spacing w:after="20"/>
        <w:ind w:left="1080"/>
        <w:jc w:val="left"/>
        <w:textAlignment w:val="baseline"/>
        <w:rPr>
          <w:rFonts w:ascii="Arial" w:eastAsia="SimSun" w:hAnsi="Arial" w:cs="Arial"/>
          <w:color w:val="4472C4" w:themeColor="accent1"/>
          <w:kern w:val="0"/>
          <w:szCs w:val="21"/>
          <w14:ligatures w14:val="none"/>
        </w:rPr>
      </w:pPr>
      <w:r w:rsidRPr="00B10124">
        <w:rPr>
          <w:rFonts w:ascii="Arial" w:eastAsia="SimSun" w:hAnsi="Arial" w:cs="Arial"/>
          <w:color w:val="222222"/>
          <w:kern w:val="0"/>
          <w:szCs w:val="21"/>
          <w:shd w:val="clear" w:color="auto" w:fill="FFFFFF"/>
          <w14:ligatures w14:val="none"/>
        </w:rPr>
        <w:t>RIGHT/WRONG: The foreign body reaction does not depend on shape, material or texture of an implant.</w:t>
      </w:r>
      <w:r w:rsidR="00220642">
        <w:rPr>
          <w:rFonts w:ascii="Arial" w:eastAsia="SimSun" w:hAnsi="Arial" w:cs="Arial"/>
          <w:color w:val="222222"/>
          <w:kern w:val="0"/>
          <w:szCs w:val="21"/>
          <w:shd w:val="clear" w:color="auto" w:fill="FFFFFF"/>
          <w14:ligatures w14:val="none"/>
        </w:rPr>
        <w:t xml:space="preserve"> </w:t>
      </w:r>
      <w:r w:rsidR="00220642" w:rsidRPr="00220642">
        <w:rPr>
          <w:rFonts w:ascii="Arial" w:eastAsia="SimSun" w:hAnsi="Arial" w:cs="Arial"/>
          <w:color w:val="4472C4" w:themeColor="accent1"/>
          <w:kern w:val="0"/>
          <w:szCs w:val="21"/>
          <w:shd w:val="clear" w:color="auto" w:fill="FFFFFF"/>
          <w14:ligatures w14:val="none"/>
        </w:rPr>
        <w:t>wrong</w:t>
      </w:r>
    </w:p>
    <w:p w14:paraId="37338DEE" w14:textId="6C4A0105" w:rsidR="006969FE" w:rsidRPr="00664BAF" w:rsidRDefault="006969FE" w:rsidP="00BA5832">
      <w:pPr>
        <w:widowControl/>
        <w:numPr>
          <w:ilvl w:val="0"/>
          <w:numId w:val="7"/>
        </w:numPr>
        <w:shd w:val="clear" w:color="auto" w:fill="FFFFFF"/>
        <w:spacing w:after="20"/>
        <w:ind w:left="1080"/>
        <w:jc w:val="left"/>
        <w:textAlignment w:val="baseline"/>
        <w:rPr>
          <w:rFonts w:ascii="Arial" w:eastAsia="SimSun" w:hAnsi="Arial" w:cs="Arial"/>
          <w:kern w:val="0"/>
          <w:szCs w:val="21"/>
          <w14:ligatures w14:val="none"/>
        </w:rPr>
      </w:pPr>
      <w:r w:rsidRPr="00664BAF">
        <w:rPr>
          <w:rFonts w:ascii="Arial" w:eastAsia="SimSun" w:hAnsi="Arial" w:cs="Arial"/>
          <w:kern w:val="0"/>
          <w:szCs w:val="21"/>
          <w:shd w:val="clear" w:color="auto" w:fill="FFFFFF"/>
          <w14:ligatures w14:val="none"/>
        </w:rPr>
        <w:t xml:space="preserve">why Al wire bonding is less strictly required with cleanness than Au wire bonding (ultrasonic vs </w:t>
      </w:r>
      <w:proofErr w:type="spellStart"/>
      <w:r w:rsidRPr="00664BAF">
        <w:rPr>
          <w:rFonts w:ascii="Arial" w:eastAsia="SimSun" w:hAnsi="Arial" w:cs="Arial"/>
          <w:kern w:val="0"/>
          <w:szCs w:val="21"/>
          <w:shd w:val="clear" w:color="auto" w:fill="FFFFFF"/>
          <w14:ligatures w14:val="none"/>
        </w:rPr>
        <w:t>thermosonic</w:t>
      </w:r>
      <w:proofErr w:type="spellEnd"/>
      <w:r w:rsidRPr="00664BAF">
        <w:rPr>
          <w:rFonts w:ascii="Arial" w:eastAsia="SimSun" w:hAnsi="Arial" w:cs="Arial"/>
          <w:kern w:val="0"/>
          <w:szCs w:val="21"/>
          <w:shd w:val="clear" w:color="auto" w:fill="FFFFFF"/>
          <w14:ligatures w14:val="none"/>
        </w:rPr>
        <w:t>)</w:t>
      </w:r>
    </w:p>
    <w:p w14:paraId="5FD89FD4" w14:textId="474E2C4C" w:rsidR="00FC27CA" w:rsidRPr="00664BAF" w:rsidRDefault="00FC27CA" w:rsidP="00FC27CA">
      <w:pPr>
        <w:widowControl/>
        <w:shd w:val="clear" w:color="auto" w:fill="FFFFFF"/>
        <w:spacing w:after="20"/>
        <w:ind w:left="1080"/>
        <w:jc w:val="left"/>
        <w:textAlignment w:val="baseline"/>
        <w:rPr>
          <w:color w:val="FF0000"/>
        </w:rPr>
      </w:pPr>
      <w:r w:rsidRPr="00664BAF">
        <w:rPr>
          <w:rFonts w:ascii="Arial" w:eastAsia="SimSun" w:hAnsi="Arial" w:cs="Arial"/>
          <w:color w:val="FF0000"/>
          <w:kern w:val="0"/>
          <w:szCs w:val="21"/>
          <w14:ligatures w14:val="none"/>
        </w:rPr>
        <w:t>Al has better oxidation resistance,</w:t>
      </w:r>
      <w:r w:rsidRPr="00664BAF">
        <w:rPr>
          <w:rFonts w:ascii="Arial" w:eastAsia="SimSun" w:hAnsi="Arial" w:cs="Arial" w:hint="eastAsia"/>
          <w:color w:val="FF0000"/>
          <w:kern w:val="0"/>
          <w:szCs w:val="21"/>
          <w14:ligatures w14:val="none"/>
        </w:rPr>
        <w:t xml:space="preserve"> </w:t>
      </w:r>
      <w:r w:rsidRPr="00664BAF">
        <w:rPr>
          <w:color w:val="FF0000"/>
        </w:rPr>
        <w:t>ultrasonic can handle surface contaminants</w:t>
      </w:r>
      <w:r w:rsidRPr="00664BAF">
        <w:rPr>
          <w:rFonts w:hint="eastAsia"/>
          <w:color w:val="FF0000"/>
        </w:rPr>
        <w:t>; gold not</w:t>
      </w:r>
      <w:r w:rsidR="00F5005B">
        <w:rPr>
          <w:color w:val="FF0000"/>
        </w:rPr>
        <w:t xml:space="preserve">, </w:t>
      </w:r>
      <w:r w:rsidR="000B0F02" w:rsidRPr="00664BAF">
        <w:rPr>
          <w:rFonts w:hint="eastAsia"/>
          <w:color w:val="FF0000"/>
        </w:rPr>
        <w:t>ductility（延展性）</w:t>
      </w:r>
    </w:p>
    <w:p w14:paraId="4FD8BC66" w14:textId="3CF71E2D" w:rsidR="006969FE" w:rsidRPr="00B10124" w:rsidRDefault="006969FE" w:rsidP="00BA5832">
      <w:pPr>
        <w:widowControl/>
        <w:numPr>
          <w:ilvl w:val="0"/>
          <w:numId w:val="8"/>
        </w:numPr>
        <w:shd w:val="clear" w:color="auto" w:fill="FFFFFF"/>
        <w:spacing w:before="60"/>
        <w:ind w:left="1080"/>
        <w:jc w:val="left"/>
        <w:textAlignment w:val="baseline"/>
        <w:rPr>
          <w:rFonts w:ascii="Arial" w:eastAsia="SimSun" w:hAnsi="Arial" w:cs="Arial"/>
          <w:color w:val="222222"/>
          <w:kern w:val="0"/>
          <w:szCs w:val="21"/>
          <w14:ligatures w14:val="none"/>
        </w:rPr>
      </w:pPr>
      <w:r w:rsidRPr="00B10124">
        <w:rPr>
          <w:rFonts w:ascii="Arial" w:eastAsia="SimSun" w:hAnsi="Arial" w:cs="Arial"/>
          <w:color w:val="222222"/>
          <w:kern w:val="0"/>
          <w:szCs w:val="21"/>
          <w:shd w:val="clear" w:color="auto" w:fill="FFFFFF"/>
          <w14:ligatures w14:val="none"/>
        </w:rPr>
        <w:t xml:space="preserve">mathematical formula for chip </w:t>
      </w:r>
      <w:proofErr w:type="spellStart"/>
      <w:r w:rsidRPr="00B10124">
        <w:rPr>
          <w:rFonts w:ascii="Arial" w:eastAsia="SimSun" w:hAnsi="Arial" w:cs="Arial"/>
          <w:color w:val="222222"/>
          <w:kern w:val="0"/>
          <w:szCs w:val="21"/>
          <w:shd w:val="clear" w:color="auto" w:fill="FFFFFF"/>
          <w14:ligatures w14:val="none"/>
        </w:rPr>
        <w:t>i</w:t>
      </w:r>
      <w:proofErr w:type="spellEnd"/>
      <w:r w:rsidRPr="00B10124">
        <w:rPr>
          <w:rFonts w:ascii="Arial" w:eastAsia="SimSun" w:hAnsi="Arial" w:cs="Arial"/>
          <w:color w:val="222222"/>
          <w:kern w:val="0"/>
          <w:szCs w:val="21"/>
          <w:shd w:val="clear" w:color="auto" w:fill="FFFFFF"/>
          <w14:ligatures w14:val="none"/>
        </w:rPr>
        <w:t>/o graph chip size vs periphery bond pitch and area array pitch</w:t>
      </w:r>
    </w:p>
    <w:p w14:paraId="48C08632" w14:textId="77777777" w:rsidR="006969FE" w:rsidRPr="00B10124" w:rsidRDefault="006969FE" w:rsidP="00BA5832">
      <w:pPr>
        <w:widowControl/>
        <w:numPr>
          <w:ilvl w:val="0"/>
          <w:numId w:val="8"/>
        </w:numPr>
        <w:shd w:val="clear" w:color="auto" w:fill="FFFFFF"/>
        <w:ind w:left="1080"/>
        <w:jc w:val="left"/>
        <w:textAlignment w:val="baseline"/>
        <w:rPr>
          <w:rFonts w:ascii="Arial" w:eastAsia="SimSun" w:hAnsi="Arial" w:cs="Arial"/>
          <w:color w:val="222222"/>
          <w:kern w:val="0"/>
          <w:szCs w:val="21"/>
          <w14:ligatures w14:val="none"/>
        </w:rPr>
      </w:pPr>
      <w:r w:rsidRPr="00B10124">
        <w:rPr>
          <w:rFonts w:ascii="Arial" w:eastAsia="SimSun" w:hAnsi="Arial" w:cs="Arial"/>
          <w:color w:val="222222"/>
          <w:kern w:val="0"/>
          <w:szCs w:val="21"/>
          <w:shd w:val="clear" w:color="auto" w:fill="FFFFFF"/>
          <w14:ligatures w14:val="none"/>
        </w:rPr>
        <w:t>what is the process for "Cu nail" expose after BEOL/FEOL (</w:t>
      </w:r>
      <w:proofErr w:type="spellStart"/>
      <w:proofErr w:type="gramStart"/>
      <w:r w:rsidRPr="00B10124">
        <w:rPr>
          <w:rFonts w:ascii="Arial" w:eastAsia="SimSun" w:hAnsi="Arial" w:cs="Arial"/>
          <w:color w:val="222222"/>
          <w:kern w:val="0"/>
          <w:szCs w:val="21"/>
          <w:shd w:val="clear" w:color="auto" w:fill="FFFFFF"/>
          <w14:ligatures w14:val="none"/>
        </w:rPr>
        <w:t>ans:Bonding</w:t>
      </w:r>
      <w:proofErr w:type="spellEnd"/>
      <w:proofErr w:type="gramEnd"/>
      <w:r w:rsidRPr="00B10124">
        <w:rPr>
          <w:rFonts w:ascii="Arial" w:eastAsia="SimSun" w:hAnsi="Arial" w:cs="Arial"/>
          <w:color w:val="222222"/>
          <w:kern w:val="0"/>
          <w:szCs w:val="21"/>
          <w:shd w:val="clear" w:color="auto" w:fill="FFFFFF"/>
          <w14:ligatures w14:val="none"/>
        </w:rPr>
        <w:t xml:space="preserve"> wafer to temporary carrier</w:t>
      </w:r>
    </w:p>
    <w:p w14:paraId="1CE910A5" w14:textId="77777777" w:rsidR="006969FE" w:rsidRPr="00B10124" w:rsidRDefault="006969FE" w:rsidP="00BA5832">
      <w:pPr>
        <w:widowControl/>
        <w:numPr>
          <w:ilvl w:val="0"/>
          <w:numId w:val="8"/>
        </w:numPr>
        <w:shd w:val="clear" w:color="auto" w:fill="FFFFFF"/>
        <w:spacing w:after="20"/>
        <w:ind w:left="1080"/>
        <w:jc w:val="left"/>
        <w:textAlignment w:val="baseline"/>
        <w:rPr>
          <w:rFonts w:ascii="Arial" w:eastAsia="SimSun" w:hAnsi="Arial" w:cs="Arial"/>
          <w:color w:val="222222"/>
          <w:kern w:val="0"/>
          <w:szCs w:val="21"/>
          <w14:ligatures w14:val="none"/>
        </w:rPr>
      </w:pPr>
      <w:r w:rsidRPr="00B10124">
        <w:rPr>
          <w:rFonts w:ascii="Arial" w:eastAsia="SimSun" w:hAnsi="Arial" w:cs="Arial"/>
          <w:color w:val="222222"/>
          <w:kern w:val="0"/>
          <w:szCs w:val="21"/>
          <w:shd w:val="clear" w:color="auto" w:fill="FFFFFF"/>
          <w14:ligatures w14:val="none"/>
        </w:rPr>
        <w:t xml:space="preserve">Wafer thinning back-side to expose Cu-nail; back grinding </w:t>
      </w:r>
      <w:proofErr w:type="spellStart"/>
      <w:r w:rsidRPr="00B10124">
        <w:rPr>
          <w:rFonts w:ascii="Arial" w:eastAsia="SimSun" w:hAnsi="Arial" w:cs="Arial"/>
          <w:color w:val="222222"/>
          <w:kern w:val="0"/>
          <w:szCs w:val="21"/>
          <w:shd w:val="clear" w:color="auto" w:fill="FFFFFF"/>
          <w14:ligatures w14:val="none"/>
        </w:rPr>
        <w:t>can not</w:t>
      </w:r>
      <w:proofErr w:type="spellEnd"/>
      <w:r w:rsidRPr="00B10124">
        <w:rPr>
          <w:rFonts w:ascii="Arial" w:eastAsia="SimSun" w:hAnsi="Arial" w:cs="Arial"/>
          <w:color w:val="222222"/>
          <w:kern w:val="0"/>
          <w:szCs w:val="21"/>
          <w:shd w:val="clear" w:color="auto" w:fill="FFFFFF"/>
          <w14:ligatures w14:val="none"/>
        </w:rPr>
        <w:t xml:space="preserve"> touch Cu)</w:t>
      </w:r>
    </w:p>
    <w:p w14:paraId="343053AC" w14:textId="77777777" w:rsidR="006969FE" w:rsidRPr="007137EC" w:rsidRDefault="006969FE" w:rsidP="00BA5832">
      <w:pPr>
        <w:widowControl/>
        <w:numPr>
          <w:ilvl w:val="0"/>
          <w:numId w:val="9"/>
        </w:numPr>
        <w:shd w:val="clear" w:color="auto" w:fill="FFFFFF"/>
        <w:spacing w:before="60"/>
        <w:ind w:left="1080"/>
        <w:jc w:val="left"/>
        <w:textAlignment w:val="baseline"/>
        <w:rPr>
          <w:rFonts w:ascii="Arial" w:eastAsia="SimSun" w:hAnsi="Arial" w:cs="Arial"/>
          <w:color w:val="222222"/>
          <w:kern w:val="0"/>
          <w:szCs w:val="21"/>
          <w14:ligatures w14:val="none"/>
        </w:rPr>
      </w:pPr>
      <w:r w:rsidRPr="00B10124">
        <w:rPr>
          <w:rFonts w:ascii="Arial" w:eastAsia="SimSun" w:hAnsi="Arial" w:cs="Arial"/>
          <w:color w:val="222222"/>
          <w:kern w:val="0"/>
          <w:szCs w:val="21"/>
          <w:shd w:val="clear" w:color="auto" w:fill="FFFFFF"/>
          <w14:ligatures w14:val="none"/>
        </w:rPr>
        <w:t>Benefits of 3D-SIP compared to 3D-WLP.</w:t>
      </w:r>
    </w:p>
    <w:p w14:paraId="36DD1ECD" w14:textId="2E2A604E" w:rsidR="007137EC" w:rsidRPr="002E7627" w:rsidRDefault="002E7627" w:rsidP="002E7627">
      <w:pPr>
        <w:widowControl/>
        <w:shd w:val="clear" w:color="auto" w:fill="FFFFFF"/>
        <w:spacing w:before="60"/>
        <w:ind w:left="720"/>
        <w:jc w:val="left"/>
        <w:textAlignment w:val="baseline"/>
        <w:rPr>
          <w:rFonts w:ascii="Arial" w:eastAsia="SimSun" w:hAnsi="Arial" w:cs="Arial"/>
          <w:color w:val="4472C4" w:themeColor="accent1"/>
          <w:kern w:val="0"/>
          <w:szCs w:val="21"/>
          <w14:ligatures w14:val="none"/>
        </w:rPr>
      </w:pPr>
      <w:r w:rsidRPr="002E7627">
        <w:rPr>
          <w:rFonts w:ascii="Arial" w:eastAsia="SimSun" w:hAnsi="Arial" w:cs="Arial"/>
          <w:color w:val="4472C4" w:themeColor="accent1"/>
          <w:kern w:val="0"/>
          <w:szCs w:val="21"/>
          <w14:ligatures w14:val="none"/>
        </w:rPr>
        <w:t xml:space="preserve">3D SIP is stacking in chip level. </w:t>
      </w:r>
      <w:r>
        <w:rPr>
          <w:rFonts w:ascii="Arial" w:eastAsia="SimSun" w:hAnsi="Arial" w:cs="Arial"/>
          <w:color w:val="4472C4" w:themeColor="accent1"/>
          <w:kern w:val="0"/>
          <w:szCs w:val="21"/>
          <w14:ligatures w14:val="none"/>
        </w:rPr>
        <w:t xml:space="preserve">Wafer-level packaging is </w:t>
      </w:r>
      <w:r w:rsidR="00A16735">
        <w:rPr>
          <w:rFonts w:ascii="Arial" w:eastAsia="SimSun" w:hAnsi="Arial" w:cs="Arial"/>
          <w:color w:val="4472C4" w:themeColor="accent1"/>
          <w:kern w:val="0"/>
          <w:szCs w:val="21"/>
          <w14:ligatures w14:val="none"/>
        </w:rPr>
        <w:t xml:space="preserve">making use of TSV to connect. </w:t>
      </w:r>
    </w:p>
    <w:p w14:paraId="4B563334" w14:textId="53DA93CD" w:rsidR="000E2DA4" w:rsidRPr="00917932" w:rsidRDefault="006969FE" w:rsidP="00BA5832">
      <w:pPr>
        <w:widowControl/>
        <w:numPr>
          <w:ilvl w:val="0"/>
          <w:numId w:val="9"/>
        </w:numPr>
        <w:shd w:val="clear" w:color="auto" w:fill="FFFFFF"/>
        <w:ind w:left="1080"/>
        <w:jc w:val="left"/>
        <w:textAlignment w:val="baseline"/>
        <w:rPr>
          <w:rFonts w:ascii="Arial" w:eastAsia="SimSun" w:hAnsi="Arial" w:cs="Arial"/>
          <w:color w:val="222222"/>
          <w:kern w:val="0"/>
          <w:szCs w:val="21"/>
          <w:highlight w:val="yellow"/>
          <w14:ligatures w14:val="none"/>
        </w:rPr>
      </w:pPr>
      <w:r w:rsidRPr="000E2DA4">
        <w:rPr>
          <w:rFonts w:ascii="Arial" w:eastAsia="SimSun" w:hAnsi="Arial" w:cs="Arial"/>
          <w:color w:val="222222"/>
          <w:kern w:val="0"/>
          <w:szCs w:val="21"/>
          <w:highlight w:val="yellow"/>
          <w:shd w:val="clear" w:color="auto" w:fill="FFFFFF"/>
          <w14:ligatures w14:val="none"/>
        </w:rPr>
        <w:t>Power amplifier, 40 I/</w:t>
      </w:r>
      <w:proofErr w:type="gramStart"/>
      <w:r w:rsidRPr="000E2DA4">
        <w:rPr>
          <w:rFonts w:ascii="Arial" w:eastAsia="SimSun" w:hAnsi="Arial" w:cs="Arial"/>
          <w:color w:val="222222"/>
          <w:kern w:val="0"/>
          <w:szCs w:val="21"/>
          <w:highlight w:val="yellow"/>
          <w:shd w:val="clear" w:color="auto" w:fill="FFFFFF"/>
          <w14:ligatures w14:val="none"/>
        </w:rPr>
        <w:t>O’s</w:t>
      </w:r>
      <w:proofErr w:type="gramEnd"/>
      <w:r w:rsidRPr="000E2DA4">
        <w:rPr>
          <w:rFonts w:ascii="Arial" w:eastAsia="SimSun" w:hAnsi="Arial" w:cs="Arial"/>
          <w:color w:val="222222"/>
          <w:kern w:val="0"/>
          <w:szCs w:val="21"/>
          <w:highlight w:val="yellow"/>
          <w:shd w:val="clear" w:color="auto" w:fill="FFFFFF"/>
          <w14:ligatures w14:val="none"/>
        </w:rPr>
        <w:t xml:space="preserve"> spaced apart. Which adhesive technology can be used (NCA, ACA, </w:t>
      </w:r>
      <w:r w:rsidRPr="000E2DA4">
        <w:rPr>
          <w:rFonts w:ascii="Arial" w:eastAsia="SimSun" w:hAnsi="Arial" w:cs="Arial"/>
          <w:color w:val="FF0000"/>
          <w:kern w:val="0"/>
          <w:szCs w:val="21"/>
          <w:highlight w:val="yellow"/>
          <w:shd w:val="clear" w:color="auto" w:fill="FFFFFF"/>
          <w14:ligatures w14:val="none"/>
        </w:rPr>
        <w:t>ICA</w:t>
      </w:r>
      <w:r w:rsidRPr="000E2DA4">
        <w:rPr>
          <w:rFonts w:ascii="Arial" w:eastAsia="SimSun" w:hAnsi="Arial" w:cs="Arial"/>
          <w:color w:val="222222"/>
          <w:kern w:val="0"/>
          <w:szCs w:val="21"/>
          <w:highlight w:val="yellow"/>
          <w:shd w:val="clear" w:color="auto" w:fill="FFFFFF"/>
          <w14:ligatures w14:val="none"/>
        </w:rPr>
        <w:t>)?</w:t>
      </w:r>
    </w:p>
    <w:p w14:paraId="4A99952C" w14:textId="47884647" w:rsidR="00917932" w:rsidRPr="000E2DA4" w:rsidRDefault="00917932" w:rsidP="00917932">
      <w:pPr>
        <w:widowControl/>
        <w:shd w:val="clear" w:color="auto" w:fill="FFFFFF"/>
        <w:ind w:left="720"/>
        <w:jc w:val="left"/>
        <w:textAlignment w:val="baseline"/>
        <w:rPr>
          <w:rFonts w:ascii="Arial" w:eastAsia="SimSun" w:hAnsi="Arial" w:cs="Arial"/>
          <w:color w:val="222222"/>
          <w:kern w:val="0"/>
          <w:szCs w:val="21"/>
          <w:highlight w:val="yellow"/>
          <w14:ligatures w14:val="none"/>
        </w:rPr>
      </w:pPr>
    </w:p>
    <w:p w14:paraId="46929E6A" w14:textId="77777777" w:rsidR="006969FE" w:rsidRPr="00B10124" w:rsidRDefault="006969FE" w:rsidP="00BA5832">
      <w:pPr>
        <w:widowControl/>
        <w:numPr>
          <w:ilvl w:val="0"/>
          <w:numId w:val="9"/>
        </w:numPr>
        <w:shd w:val="clear" w:color="auto" w:fill="FFFFFF"/>
        <w:spacing w:after="20"/>
        <w:ind w:left="1080"/>
        <w:jc w:val="left"/>
        <w:textAlignment w:val="baseline"/>
        <w:rPr>
          <w:rFonts w:ascii="Arial" w:eastAsia="SimSun" w:hAnsi="Arial" w:cs="Arial"/>
          <w:color w:val="222222"/>
          <w:kern w:val="0"/>
          <w:szCs w:val="21"/>
          <w14:ligatures w14:val="none"/>
        </w:rPr>
      </w:pPr>
      <w:r w:rsidRPr="00B10124">
        <w:rPr>
          <w:rFonts w:ascii="Arial" w:eastAsia="SimSun" w:hAnsi="Arial" w:cs="Arial"/>
          <w:color w:val="222222"/>
          <w:kern w:val="0"/>
          <w:szCs w:val="21"/>
          <w:shd w:val="clear" w:color="auto" w:fill="FFFFFF"/>
          <w14:ligatures w14:val="none"/>
        </w:rPr>
        <w:t>Explain graph “CHIP I/O DENSITY”, Chip size vs Pin count for periphery bond pitch and area array pitch.</w:t>
      </w:r>
    </w:p>
    <w:p w14:paraId="01D412EA" w14:textId="77777777" w:rsidR="006969FE" w:rsidRPr="00B10124" w:rsidRDefault="006969FE" w:rsidP="00BA5832">
      <w:pPr>
        <w:widowControl/>
        <w:numPr>
          <w:ilvl w:val="0"/>
          <w:numId w:val="11"/>
        </w:numPr>
        <w:shd w:val="clear" w:color="auto" w:fill="FFFFFF"/>
        <w:spacing w:before="60"/>
        <w:ind w:left="1080"/>
        <w:jc w:val="left"/>
        <w:textAlignment w:val="baseline"/>
        <w:rPr>
          <w:rFonts w:ascii="Arial" w:eastAsia="SimSun" w:hAnsi="Arial" w:cs="Arial"/>
          <w:color w:val="222222"/>
          <w:kern w:val="0"/>
          <w:szCs w:val="21"/>
          <w14:ligatures w14:val="none"/>
        </w:rPr>
      </w:pPr>
      <w:r w:rsidRPr="00B10124">
        <w:rPr>
          <w:rFonts w:ascii="Arial" w:eastAsia="SimSun" w:hAnsi="Arial" w:cs="Arial"/>
          <w:color w:val="222222"/>
          <w:kern w:val="0"/>
          <w:szCs w:val="21"/>
          <w:shd w:val="clear" w:color="auto" w:fill="FFFFFF"/>
          <w14:ligatures w14:val="none"/>
        </w:rPr>
        <w:t>Give the formula for the relationship between chip size and pitch, pin count in peripheral bonding and area array. (graph provided)</w:t>
      </w:r>
    </w:p>
    <w:p w14:paraId="3FE65CA5" w14:textId="3DB84CF1" w:rsidR="006969FE" w:rsidRPr="00917932" w:rsidRDefault="006969FE" w:rsidP="00BA5832">
      <w:pPr>
        <w:widowControl/>
        <w:numPr>
          <w:ilvl w:val="0"/>
          <w:numId w:val="12"/>
        </w:numPr>
        <w:shd w:val="clear" w:color="auto" w:fill="FFFFFF"/>
        <w:spacing w:before="60"/>
        <w:ind w:left="1080"/>
        <w:jc w:val="left"/>
        <w:textAlignment w:val="baseline"/>
        <w:rPr>
          <w:rFonts w:ascii="Arial" w:eastAsia="SimSun" w:hAnsi="Arial" w:cs="Arial"/>
          <w:color w:val="0070C0"/>
          <w:kern w:val="0"/>
          <w:szCs w:val="21"/>
          <w14:ligatures w14:val="none"/>
        </w:rPr>
      </w:pPr>
      <w:r w:rsidRPr="00664BAF">
        <w:rPr>
          <w:rFonts w:ascii="Arial" w:eastAsia="SimSun" w:hAnsi="Arial" w:cs="Arial"/>
          <w:color w:val="0070C0"/>
          <w:kern w:val="0"/>
          <w:szCs w:val="21"/>
          <w:shd w:val="clear" w:color="auto" w:fill="FFFFFF"/>
          <w14:ligatures w14:val="none"/>
        </w:rPr>
        <w:t xml:space="preserve">Explain the risks of using ICA, NCA for two given </w:t>
      </w:r>
      <w:r w:rsidR="005314D4" w:rsidRPr="00664BAF">
        <w:rPr>
          <w:rFonts w:ascii="Arial" w:eastAsia="SimSun" w:hAnsi="Arial" w:cs="Arial"/>
          <w:color w:val="0070C0"/>
          <w:kern w:val="0"/>
          <w:szCs w:val="21"/>
          <w:shd w:val="clear" w:color="auto" w:fill="FFFFFF"/>
          <w14:ligatures w14:val="none"/>
        </w:rPr>
        <w:t>chips</w:t>
      </w:r>
      <w:r w:rsidR="005314D4">
        <w:rPr>
          <w:rFonts w:ascii="Arial" w:eastAsia="SimSun" w:hAnsi="Arial" w:cs="Arial"/>
          <w:color w:val="0070C0"/>
          <w:kern w:val="0"/>
          <w:szCs w:val="21"/>
          <w:shd w:val="clear" w:color="auto" w:fill="FFFFFF"/>
          <w14:ligatures w14:val="none"/>
        </w:rPr>
        <w:t xml:space="preserve">. </w:t>
      </w:r>
    </w:p>
    <w:p w14:paraId="19EE334A" w14:textId="581156A8" w:rsidR="00EA0B9C" w:rsidRDefault="00EA0B9C" w:rsidP="00EA0B9C">
      <w:pPr>
        <w:widowControl/>
        <w:shd w:val="clear" w:color="auto" w:fill="FFFFFF"/>
        <w:spacing w:before="60"/>
        <w:ind w:left="720"/>
        <w:jc w:val="left"/>
        <w:textAlignment w:val="baseline"/>
        <w:rPr>
          <w:rFonts w:ascii="Arial" w:eastAsia="SimSun" w:hAnsi="Arial" w:cs="Arial"/>
          <w:color w:val="0070C0"/>
          <w:kern w:val="0"/>
          <w:szCs w:val="21"/>
          <w14:ligatures w14:val="none"/>
        </w:rPr>
      </w:pPr>
      <w:r>
        <w:rPr>
          <w:rFonts w:ascii="Arial" w:eastAsia="SimSun" w:hAnsi="Arial" w:cs="Arial"/>
          <w:color w:val="0070C0"/>
          <w:kern w:val="0"/>
          <w:szCs w:val="21"/>
          <w14:ligatures w14:val="none"/>
        </w:rPr>
        <w:t xml:space="preserve">NCA has some problems against uniformity of the pad. </w:t>
      </w:r>
    </w:p>
    <w:p w14:paraId="3A7E1F5B" w14:textId="65C5349F" w:rsidR="00A7759C" w:rsidRPr="00664BAF" w:rsidRDefault="00A7759C" w:rsidP="16FA94BF">
      <w:pPr>
        <w:widowControl/>
        <w:shd w:val="clear" w:color="auto" w:fill="FFFFFF" w:themeFill="background1"/>
        <w:spacing w:before="60"/>
        <w:ind w:left="720"/>
        <w:jc w:val="left"/>
        <w:textAlignment w:val="baseline"/>
        <w:rPr>
          <w:rFonts w:ascii="Arial" w:eastAsia="SimSun" w:hAnsi="Arial" w:cs="Arial"/>
          <w:color w:val="0070C0"/>
          <w:kern w:val="0"/>
          <w14:ligatures w14:val="none"/>
        </w:rPr>
      </w:pPr>
      <w:commentRangeStart w:id="6"/>
      <w:r w:rsidRPr="16FA94BF">
        <w:rPr>
          <w:rFonts w:ascii="Arial" w:eastAsia="SimSun" w:hAnsi="Arial" w:cs="Arial"/>
          <w:color w:val="0070C0"/>
          <w:kern w:val="0"/>
          <w14:ligatures w14:val="none"/>
        </w:rPr>
        <w:t xml:space="preserve">ICA </w:t>
      </w:r>
      <w:r w:rsidR="00EE67FF" w:rsidRPr="16FA94BF">
        <w:rPr>
          <w:rFonts w:ascii="Arial" w:eastAsia="SimSun" w:hAnsi="Arial" w:cs="Arial"/>
          <w:color w:val="0070C0"/>
          <w:kern w:val="0"/>
          <w14:ligatures w14:val="none"/>
        </w:rPr>
        <w:t xml:space="preserve">has misalignment of the pads cause </w:t>
      </w:r>
      <w:r w:rsidR="005A3D07" w:rsidRPr="16FA94BF">
        <w:rPr>
          <w:rFonts w:ascii="Arial" w:eastAsia="SimSun" w:hAnsi="Arial" w:cs="Arial"/>
          <w:color w:val="0070C0"/>
          <w:kern w:val="0"/>
          <w14:ligatures w14:val="none"/>
        </w:rPr>
        <w:t xml:space="preserve">shift of the adhesive glue? </w:t>
      </w:r>
      <w:r w:rsidRPr="16FA94BF">
        <w:rPr>
          <w:rFonts w:ascii="Arial" w:eastAsia="SimSun" w:hAnsi="Arial" w:cs="Arial"/>
          <w:color w:val="0070C0"/>
          <w:kern w:val="0"/>
          <w14:ligatures w14:val="none"/>
        </w:rPr>
        <w:t xml:space="preserve"> </w:t>
      </w:r>
      <w:commentRangeEnd w:id="6"/>
      <w:r w:rsidR="005A3D07">
        <w:rPr>
          <w:rStyle w:val="CommentReference"/>
        </w:rPr>
        <w:commentReference w:id="6"/>
      </w:r>
    </w:p>
    <w:p w14:paraId="05C449E4" w14:textId="09CB67F8" w:rsidR="2BAD4CCD" w:rsidRDefault="2BAD4CCD" w:rsidP="16FA94BF">
      <w:pPr>
        <w:widowControl/>
        <w:shd w:val="clear" w:color="auto" w:fill="FFFFFF" w:themeFill="background1"/>
        <w:spacing w:before="60"/>
        <w:ind w:left="720"/>
        <w:jc w:val="left"/>
        <w:rPr>
          <w:rFonts w:ascii="Arial" w:eastAsia="SimSun" w:hAnsi="Arial" w:cs="Arial"/>
          <w:color w:val="0070C0"/>
        </w:rPr>
      </w:pPr>
      <w:r w:rsidRPr="16FA94BF">
        <w:rPr>
          <w:rFonts w:ascii="Arial" w:eastAsia="SimSun" w:hAnsi="Arial" w:cs="Arial"/>
          <w:color w:val="00B050"/>
        </w:rPr>
        <w:t>ICA: maybe it can cause shortcut when the pitch is small.</w:t>
      </w:r>
    </w:p>
    <w:p w14:paraId="639F8382" w14:textId="74B390F5" w:rsidR="2BAD4CCD" w:rsidRDefault="2BAD4CCD" w:rsidP="16FA94BF">
      <w:pPr>
        <w:widowControl/>
        <w:shd w:val="clear" w:color="auto" w:fill="FFFFFF" w:themeFill="background1"/>
        <w:spacing w:before="60"/>
        <w:ind w:left="720"/>
        <w:jc w:val="left"/>
        <w:rPr>
          <w:rFonts w:ascii="Arial" w:eastAsia="SimSun" w:hAnsi="Arial" w:cs="Arial" w:hint="eastAsia"/>
          <w:color w:val="00B050"/>
        </w:rPr>
      </w:pPr>
      <w:r w:rsidRPr="16FA94BF">
        <w:rPr>
          <w:rFonts w:ascii="Arial" w:eastAsia="SimSun" w:hAnsi="Arial" w:cs="Arial"/>
          <w:color w:val="00B050"/>
        </w:rPr>
        <w:t xml:space="preserve">NCA: two bumps may not contact, no </w:t>
      </w:r>
      <w:r w:rsidR="33A81F47" w:rsidRPr="16FA94BF">
        <w:rPr>
          <w:rFonts w:ascii="Arial" w:eastAsia="SimSun" w:hAnsi="Arial" w:cs="Arial"/>
          <w:color w:val="00B050"/>
        </w:rPr>
        <w:t>electrical connection. (</w:t>
      </w:r>
      <w:r w:rsidR="33A81F47" w:rsidRPr="16FA94BF">
        <w:rPr>
          <w:rFonts w:ascii="Arial" w:eastAsia="SimSun" w:hAnsi="Arial" w:cs="Arial"/>
          <w:color w:val="00B050"/>
        </w:rPr>
        <w:t>个人理解</w:t>
      </w:r>
    </w:p>
    <w:p w14:paraId="037D0448" w14:textId="7DA2BB01" w:rsidR="006969FE" w:rsidRPr="00B10124" w:rsidRDefault="006969FE" w:rsidP="00BA5832">
      <w:pPr>
        <w:widowControl/>
        <w:numPr>
          <w:ilvl w:val="0"/>
          <w:numId w:val="12"/>
        </w:numPr>
        <w:shd w:val="clear" w:color="auto" w:fill="FFFFFF"/>
        <w:ind w:left="1080"/>
        <w:jc w:val="left"/>
        <w:textAlignment w:val="baseline"/>
        <w:rPr>
          <w:rFonts w:ascii="Arial" w:eastAsia="SimSun" w:hAnsi="Arial" w:cs="Arial"/>
          <w:color w:val="222222"/>
          <w:kern w:val="0"/>
          <w:szCs w:val="21"/>
          <w14:ligatures w14:val="none"/>
        </w:rPr>
      </w:pPr>
      <w:r w:rsidRPr="00B10124">
        <w:rPr>
          <w:rFonts w:ascii="Arial" w:eastAsia="SimSun" w:hAnsi="Arial" w:cs="Arial"/>
          <w:color w:val="222222"/>
          <w:kern w:val="0"/>
          <w:szCs w:val="21"/>
          <w:shd w:val="clear" w:color="auto" w:fill="FFFFFF"/>
          <w14:ligatures w14:val="none"/>
        </w:rPr>
        <w:t xml:space="preserve">Micra is the most advanced pacemaker on the market. Why </w:t>
      </w:r>
      <w:r w:rsidR="005A3D07" w:rsidRPr="00B10124">
        <w:rPr>
          <w:rFonts w:ascii="Arial" w:eastAsia="SimSun" w:hAnsi="Arial" w:cs="Arial"/>
          <w:color w:val="222222"/>
          <w:kern w:val="0"/>
          <w:szCs w:val="21"/>
          <w:shd w:val="clear" w:color="auto" w:fill="FFFFFF"/>
          <w14:ligatures w14:val="none"/>
        </w:rPr>
        <w:t>are some patients</w:t>
      </w:r>
      <w:r w:rsidRPr="00B10124">
        <w:rPr>
          <w:rFonts w:ascii="Arial" w:eastAsia="SimSun" w:hAnsi="Arial" w:cs="Arial"/>
          <w:color w:val="222222"/>
          <w:kern w:val="0"/>
          <w:szCs w:val="21"/>
          <w:shd w:val="clear" w:color="auto" w:fill="FFFFFF"/>
          <w14:ligatures w14:val="none"/>
        </w:rPr>
        <w:t xml:space="preserve"> stilling using the traditional pacemaker? Is there any situation only Micra can be used? Is there any situation Micra can’t be used?</w:t>
      </w:r>
    </w:p>
    <w:p w14:paraId="75FB52A4" w14:textId="77777777" w:rsidR="006969FE" w:rsidRPr="00B10124" w:rsidRDefault="006969FE" w:rsidP="00BA5832">
      <w:pPr>
        <w:widowControl/>
        <w:numPr>
          <w:ilvl w:val="0"/>
          <w:numId w:val="12"/>
        </w:numPr>
        <w:shd w:val="clear" w:color="auto" w:fill="FFFFFF"/>
        <w:spacing w:before="60"/>
        <w:jc w:val="left"/>
        <w:textAlignment w:val="baseline"/>
        <w:rPr>
          <w:rFonts w:ascii="Arial" w:eastAsia="SimSun" w:hAnsi="Arial" w:cs="Arial"/>
          <w:color w:val="222222"/>
          <w:kern w:val="0"/>
          <w:szCs w:val="21"/>
          <w14:ligatures w14:val="none"/>
        </w:rPr>
      </w:pPr>
      <w:r w:rsidRPr="00B10124">
        <w:rPr>
          <w:rFonts w:ascii="Arial" w:eastAsia="SimSun" w:hAnsi="Arial" w:cs="Arial"/>
          <w:color w:val="222222"/>
          <w:kern w:val="0"/>
          <w:szCs w:val="21"/>
          <w:shd w:val="clear" w:color="auto" w:fill="FFFFFF"/>
          <w14:ligatures w14:val="none"/>
        </w:rPr>
        <w:t>What are the mathematical relations/formula for chip size vs. pin count for peripheral bonds and area array bonds? [Displays I/O graph]</w:t>
      </w:r>
    </w:p>
    <w:p w14:paraId="70B875B2" w14:textId="5183AC2C" w:rsidR="006969FE" w:rsidRPr="007A36CD" w:rsidRDefault="006969FE" w:rsidP="00BA5832">
      <w:pPr>
        <w:widowControl/>
        <w:numPr>
          <w:ilvl w:val="0"/>
          <w:numId w:val="12"/>
        </w:numPr>
        <w:shd w:val="clear" w:color="auto" w:fill="FFFFFF"/>
        <w:jc w:val="left"/>
        <w:textAlignment w:val="baseline"/>
        <w:rPr>
          <w:rFonts w:ascii="Arial" w:eastAsia="SimSun" w:hAnsi="Arial" w:cs="Arial"/>
          <w:color w:val="222222"/>
          <w:kern w:val="0"/>
          <w:szCs w:val="21"/>
          <w14:ligatures w14:val="none"/>
        </w:rPr>
      </w:pPr>
      <w:r w:rsidRPr="00B10124">
        <w:rPr>
          <w:rFonts w:ascii="Arial" w:eastAsia="SimSun" w:hAnsi="Arial" w:cs="Arial"/>
          <w:color w:val="222222"/>
          <w:kern w:val="0"/>
          <w:szCs w:val="21"/>
          <w:shd w:val="clear" w:color="auto" w:fill="FFFFFF"/>
          <w14:ligatures w14:val="none"/>
        </w:rPr>
        <w:t>For medical implants, is the FBR affected by the surgeon? And by the engineer who designs it? And by the patient? Explain</w:t>
      </w:r>
      <w:r w:rsidR="007A36CD">
        <w:rPr>
          <w:rFonts w:ascii="Arial" w:eastAsia="SimSun" w:hAnsi="Arial" w:cs="Arial"/>
          <w:color w:val="222222"/>
          <w:kern w:val="0"/>
          <w:szCs w:val="21"/>
          <w:shd w:val="clear" w:color="auto" w:fill="FFFFFF"/>
          <w14:ligatures w14:val="none"/>
        </w:rPr>
        <w:t xml:space="preserve">. </w:t>
      </w:r>
    </w:p>
    <w:p w14:paraId="66D364E3" w14:textId="537CA360" w:rsidR="002F451C" w:rsidRPr="00760A13" w:rsidRDefault="008D5E11" w:rsidP="00760A13">
      <w:pPr>
        <w:widowControl/>
        <w:shd w:val="clear" w:color="auto" w:fill="FFFFFF"/>
        <w:ind w:left="720"/>
        <w:jc w:val="left"/>
        <w:textAlignment w:val="baseline"/>
        <w:rPr>
          <w:rFonts w:ascii="Arial" w:eastAsia="SimSun" w:hAnsi="Arial" w:cs="Arial"/>
          <w:color w:val="4472C4" w:themeColor="accent1"/>
          <w:kern w:val="0"/>
          <w:szCs w:val="21"/>
          <w14:ligatures w14:val="none"/>
        </w:rPr>
      </w:pPr>
      <w:r>
        <w:rPr>
          <w:rFonts w:ascii="Arial" w:eastAsia="SimSun" w:hAnsi="Arial" w:cs="Arial"/>
          <w:color w:val="4472C4" w:themeColor="accent1"/>
          <w:kern w:val="0"/>
          <w:szCs w:val="21"/>
          <w14:ligatures w14:val="none"/>
        </w:rPr>
        <w:t>Yes (</w:t>
      </w:r>
      <w:r>
        <w:rPr>
          <w:rFonts w:ascii="Arial" w:eastAsia="SimSun" w:hAnsi="Arial" w:cs="Arial" w:hint="eastAsia"/>
          <w:color w:val="4472C4" w:themeColor="accent1"/>
          <w:kern w:val="0"/>
          <w:szCs w:val="21"/>
          <w14:ligatures w14:val="none"/>
        </w:rPr>
        <w:t>需要完善答案</w:t>
      </w:r>
      <w:r>
        <w:rPr>
          <w:rFonts w:ascii="Arial" w:eastAsia="SimSun" w:hAnsi="Arial" w:cs="Arial" w:hint="eastAsia"/>
          <w:color w:val="4472C4" w:themeColor="accent1"/>
          <w:kern w:val="0"/>
          <w:szCs w:val="21"/>
          <w14:ligatures w14:val="none"/>
        </w:rPr>
        <w:t>)</w:t>
      </w:r>
      <w:r w:rsidR="007024BA">
        <w:rPr>
          <w:rFonts w:ascii="Arial" w:eastAsia="SimSun" w:hAnsi="Arial" w:cs="Arial"/>
          <w:color w:val="4472C4" w:themeColor="accent1"/>
          <w:kern w:val="0"/>
          <w:szCs w:val="21"/>
          <w14:ligatures w14:val="none"/>
        </w:rPr>
        <w:t xml:space="preserve"> the position of the implant is critical. </w:t>
      </w:r>
    </w:p>
    <w:p w14:paraId="56FB27E5" w14:textId="77777777" w:rsidR="006969FE" w:rsidRPr="00B10124" w:rsidRDefault="006969FE" w:rsidP="006969FE">
      <w:pPr>
        <w:widowControl/>
        <w:jc w:val="left"/>
        <w:rPr>
          <w:rFonts w:ascii="SimSun" w:eastAsia="SimSun" w:hAnsi="SimSun" w:cs="SimSun" w:hint="eastAsia"/>
          <w:kern w:val="0"/>
          <w:sz w:val="24"/>
          <w:szCs w:val="24"/>
          <w14:ligatures w14:val="none"/>
        </w:rPr>
      </w:pPr>
    </w:p>
    <w:p w14:paraId="469BA076" w14:textId="7A6513A6" w:rsidR="006969FE" w:rsidRPr="00B10124" w:rsidRDefault="006969FE" w:rsidP="006969FE">
      <w:pPr>
        <w:widowControl/>
        <w:shd w:val="clear" w:color="auto" w:fill="FFFFFF"/>
        <w:spacing w:before="60"/>
        <w:jc w:val="left"/>
        <w:outlineLvl w:val="3"/>
        <w:rPr>
          <w:rFonts w:ascii="SimSun" w:eastAsia="SimSun" w:hAnsi="SimSun" w:cs="SimSun"/>
          <w:b/>
          <w:bCs/>
          <w:kern w:val="0"/>
          <w:sz w:val="24"/>
          <w:szCs w:val="24"/>
          <w14:ligatures w14:val="none"/>
        </w:rPr>
      </w:pPr>
      <w:r>
        <w:rPr>
          <w:rFonts w:ascii="Arial" w:eastAsia="SimSun" w:hAnsi="Arial" w:cs="Arial" w:hint="eastAsia"/>
          <w:b/>
          <w:bCs/>
          <w:color w:val="000000"/>
          <w:kern w:val="0"/>
          <w:szCs w:val="21"/>
          <w14:ligatures w14:val="none"/>
        </w:rPr>
        <w:t>2023</w:t>
      </w:r>
    </w:p>
    <w:p w14:paraId="52B277BD" w14:textId="178F8749" w:rsidR="006969FE" w:rsidRPr="00B10124" w:rsidRDefault="006969FE" w:rsidP="006969FE">
      <w:pPr>
        <w:widowControl/>
        <w:spacing w:before="40" w:after="140"/>
        <w:ind w:left="340"/>
        <w:jc w:val="left"/>
        <w:rPr>
          <w:rFonts w:ascii="SimSun" w:eastAsia="SimSun" w:hAnsi="SimSun" w:cs="SimSun"/>
          <w:kern w:val="0"/>
          <w:sz w:val="24"/>
          <w:szCs w:val="24"/>
          <w14:ligatures w14:val="none"/>
        </w:rPr>
      </w:pPr>
      <w:r w:rsidRPr="00B10124">
        <w:rPr>
          <w:rFonts w:ascii="Arial" w:eastAsia="SimSun" w:hAnsi="Arial" w:cs="Arial"/>
          <w:color w:val="222222"/>
          <w:kern w:val="0"/>
          <w:szCs w:val="21"/>
          <w:shd w:val="clear" w:color="auto" w:fill="FFFFFF"/>
          <w14:ligatures w14:val="none"/>
        </w:rPr>
        <w:t xml:space="preserve">1. You want to redistribute a chip with 1600 I/O's and a peripheral pitch of 20 </w:t>
      </w:r>
      <w:proofErr w:type="spellStart"/>
      <w:r w:rsidRPr="00B10124">
        <w:rPr>
          <w:rFonts w:ascii="Arial" w:eastAsia="SimSun" w:hAnsi="Arial" w:cs="Arial"/>
          <w:color w:val="222222"/>
          <w:kern w:val="0"/>
          <w:szCs w:val="21"/>
          <w:shd w:val="clear" w:color="auto" w:fill="FFFFFF"/>
          <w14:ligatures w14:val="none"/>
        </w:rPr>
        <w:t>μm</w:t>
      </w:r>
      <w:proofErr w:type="spellEnd"/>
      <w:r w:rsidRPr="00B10124">
        <w:rPr>
          <w:rFonts w:ascii="Arial" w:eastAsia="SimSun" w:hAnsi="Arial" w:cs="Arial"/>
          <w:color w:val="222222"/>
          <w:kern w:val="0"/>
          <w:szCs w:val="21"/>
          <w:shd w:val="clear" w:color="auto" w:fill="FFFFFF"/>
          <w14:ligatures w14:val="none"/>
        </w:rPr>
        <w:t>. Calculate the area array pitch in 4 situations, ignore corners. The graph was given, but only went to 400 I/O's and was for a peripheral pitch of 40 µm. In case you have:</w:t>
      </w:r>
    </w:p>
    <w:p w14:paraId="23A87716" w14:textId="77777777" w:rsidR="006969FE" w:rsidRPr="00B10124" w:rsidRDefault="006969FE" w:rsidP="006969FE">
      <w:pPr>
        <w:widowControl/>
        <w:spacing w:before="40" w:after="140"/>
        <w:jc w:val="left"/>
        <w:rPr>
          <w:rFonts w:ascii="SimSun" w:eastAsia="SimSun" w:hAnsi="SimSun" w:cs="SimSun"/>
          <w:kern w:val="0"/>
          <w:sz w:val="24"/>
          <w:szCs w:val="24"/>
          <w14:ligatures w14:val="none"/>
        </w:rPr>
      </w:pPr>
      <w:r w:rsidRPr="00B10124">
        <w:rPr>
          <w:rFonts w:ascii="Arial" w:eastAsia="SimSun" w:hAnsi="Arial" w:cs="Arial"/>
          <w:color w:val="222222"/>
          <w:kern w:val="0"/>
          <w:szCs w:val="21"/>
          <w:shd w:val="clear" w:color="auto" w:fill="FFFFFF"/>
          <w14:ligatures w14:val="none"/>
        </w:rPr>
        <w:tab/>
      </w:r>
      <w:r w:rsidRPr="00B10124">
        <w:rPr>
          <w:rFonts w:ascii="Arial" w:eastAsia="SimSun" w:hAnsi="Arial" w:cs="Arial"/>
          <w:color w:val="FF00FF"/>
          <w:kern w:val="0"/>
          <w:szCs w:val="21"/>
          <w:shd w:val="clear" w:color="auto" w:fill="FFFFFF"/>
          <w14:ligatures w14:val="none"/>
        </w:rPr>
        <w:t>Isn’t there a formula for this?</w:t>
      </w:r>
    </w:p>
    <w:p w14:paraId="10ED5046" w14:textId="77777777" w:rsidR="006969FE" w:rsidRPr="00B10124" w:rsidRDefault="006969FE" w:rsidP="006969FE">
      <w:pPr>
        <w:widowControl/>
        <w:spacing w:before="80" w:after="260"/>
        <w:ind w:left="680"/>
        <w:jc w:val="left"/>
        <w:rPr>
          <w:rFonts w:ascii="SimSun" w:eastAsia="SimSun" w:hAnsi="SimSun" w:cs="SimSun"/>
          <w:kern w:val="0"/>
          <w:sz w:val="24"/>
          <w:szCs w:val="24"/>
          <w14:ligatures w14:val="none"/>
        </w:rPr>
      </w:pPr>
      <w:r w:rsidRPr="00B10124">
        <w:rPr>
          <w:rFonts w:ascii="Arial" w:eastAsia="SimSun" w:hAnsi="Arial" w:cs="Arial"/>
          <w:color w:val="222222"/>
          <w:kern w:val="0"/>
          <w:szCs w:val="21"/>
          <w:shd w:val="clear" w:color="auto" w:fill="FFFFFF"/>
          <w14:ligatures w14:val="none"/>
        </w:rPr>
        <w:t>a) 2 rows</w:t>
      </w:r>
    </w:p>
    <w:p w14:paraId="7B2D59A1" w14:textId="77777777" w:rsidR="006969FE" w:rsidRPr="00B10124" w:rsidRDefault="006969FE" w:rsidP="006969FE">
      <w:pPr>
        <w:widowControl/>
        <w:spacing w:before="80" w:after="260"/>
        <w:ind w:left="680"/>
        <w:jc w:val="left"/>
        <w:rPr>
          <w:rFonts w:ascii="SimSun" w:eastAsia="SimSun" w:hAnsi="SimSun" w:cs="SimSun"/>
          <w:kern w:val="0"/>
          <w:sz w:val="24"/>
          <w:szCs w:val="24"/>
          <w14:ligatures w14:val="none"/>
        </w:rPr>
      </w:pPr>
      <w:r w:rsidRPr="00B10124">
        <w:rPr>
          <w:rFonts w:ascii="Arial" w:eastAsia="SimSun" w:hAnsi="Arial" w:cs="Arial"/>
          <w:kern w:val="0"/>
          <w:szCs w:val="21"/>
          <w:shd w:val="clear" w:color="auto" w:fill="FFFFFF"/>
          <w14:ligatures w14:val="none"/>
        </w:rPr>
        <w:t xml:space="preserve">Area array pad pitch (AAPP) of 56 µm (assuming </w:t>
      </w:r>
      <w:proofErr w:type="spellStart"/>
      <w:r w:rsidRPr="00B10124">
        <w:rPr>
          <w:rFonts w:ascii="Arial" w:eastAsia="SimSun" w:hAnsi="Arial" w:cs="Arial"/>
          <w:kern w:val="0"/>
          <w:szCs w:val="21"/>
          <w:shd w:val="clear" w:color="auto" w:fill="FFFFFF"/>
          <w14:ligatures w14:val="none"/>
        </w:rPr>
        <w:t>cte</w:t>
      </w:r>
      <w:proofErr w:type="spellEnd"/>
      <w:r w:rsidRPr="00B10124">
        <w:rPr>
          <w:rFonts w:ascii="Arial" w:eastAsia="SimSun" w:hAnsi="Arial" w:cs="Arial"/>
          <w:kern w:val="0"/>
          <w:szCs w:val="21"/>
          <w:shd w:val="clear" w:color="auto" w:fill="FFFFFF"/>
          <w14:ligatures w14:val="none"/>
        </w:rPr>
        <w:t xml:space="preserve"> total pad area)</w:t>
      </w:r>
    </w:p>
    <w:p w14:paraId="15D46B47" w14:textId="77777777" w:rsidR="006969FE" w:rsidRPr="00B10124" w:rsidRDefault="006969FE" w:rsidP="006969FE">
      <w:pPr>
        <w:widowControl/>
        <w:spacing w:before="80" w:after="260"/>
        <w:ind w:left="680"/>
        <w:jc w:val="left"/>
        <w:rPr>
          <w:rFonts w:ascii="SimSun" w:eastAsia="SimSun" w:hAnsi="SimSun" w:cs="SimSun"/>
          <w:kern w:val="0"/>
          <w:sz w:val="24"/>
          <w:szCs w:val="24"/>
          <w14:ligatures w14:val="none"/>
        </w:rPr>
      </w:pPr>
      <w:r w:rsidRPr="00B10124">
        <w:rPr>
          <w:rFonts w:ascii="Arial" w:eastAsia="SimSun" w:hAnsi="Arial" w:cs="Arial"/>
          <w:kern w:val="0"/>
          <w:szCs w:val="21"/>
          <w:shd w:val="clear" w:color="auto" w:fill="FFFFFF"/>
          <w14:ligatures w14:val="none"/>
        </w:rPr>
        <w:t xml:space="preserve">AAPP </w:t>
      </w:r>
      <w:r w:rsidRPr="00B10124">
        <w:rPr>
          <w:rFonts w:ascii="Cambria Math" w:eastAsia="SimSun" w:hAnsi="Cambria Math" w:cs="Cambria Math"/>
          <w:kern w:val="0"/>
          <w:szCs w:val="21"/>
          <w:shd w:val="clear" w:color="auto" w:fill="FFFFFF"/>
          <w14:ligatures w14:val="none"/>
        </w:rPr>
        <w:t>⇒</w:t>
      </w:r>
      <w:r w:rsidRPr="00B10124">
        <w:rPr>
          <w:rFonts w:ascii="Arial" w:eastAsia="SimSun" w:hAnsi="Arial" w:cs="Arial"/>
          <w:kern w:val="0"/>
          <w:szCs w:val="21"/>
          <w:shd w:val="clear" w:color="auto" w:fill="FFFFFF"/>
          <w14:ligatures w14:val="none"/>
        </w:rPr>
        <w:t xml:space="preserve"> 80 µm at pin count = 800 @ 40µm PP ~ 1600 @ 20µm PP</w:t>
      </w:r>
    </w:p>
    <w:p w14:paraId="11244AF4" w14:textId="77777777" w:rsidR="006969FE" w:rsidRPr="00B10124" w:rsidRDefault="006969FE" w:rsidP="006969FE">
      <w:pPr>
        <w:widowControl/>
        <w:spacing w:before="80" w:after="260"/>
        <w:ind w:left="680"/>
        <w:jc w:val="left"/>
        <w:rPr>
          <w:rFonts w:ascii="SimSun" w:eastAsia="SimSun" w:hAnsi="SimSun" w:cs="SimSun"/>
          <w:kern w:val="0"/>
          <w:sz w:val="24"/>
          <w:szCs w:val="24"/>
          <w14:ligatures w14:val="none"/>
        </w:rPr>
      </w:pPr>
      <w:r w:rsidRPr="00B10124">
        <w:rPr>
          <w:rFonts w:ascii="Arial" w:eastAsia="SimSun" w:hAnsi="Arial" w:cs="Arial"/>
          <w:kern w:val="0"/>
          <w:szCs w:val="21"/>
          <w:shd w:val="clear" w:color="auto" w:fill="FFFFFF"/>
          <w14:ligatures w14:val="none"/>
        </w:rPr>
        <w:t>Pad area = (800(80</w:t>
      </w:r>
      <w:proofErr w:type="gramStart"/>
      <w:r w:rsidRPr="00B10124">
        <w:rPr>
          <w:rFonts w:ascii="Arial" w:eastAsia="SimSun" w:hAnsi="Arial" w:cs="Arial"/>
          <w:kern w:val="0"/>
          <w:szCs w:val="21"/>
          <w:shd w:val="clear" w:color="auto" w:fill="FFFFFF"/>
          <w14:ligatures w14:val="none"/>
        </w:rPr>
        <w:t>µm)²</w:t>
      </w:r>
      <w:proofErr w:type="gramEnd"/>
      <w:r w:rsidRPr="00B10124">
        <w:rPr>
          <w:rFonts w:ascii="Arial" w:eastAsia="SimSun" w:hAnsi="Arial" w:cs="Arial"/>
          <w:kern w:val="0"/>
          <w:szCs w:val="21"/>
          <w:shd w:val="clear" w:color="auto" w:fill="FFFFFF"/>
          <w14:ligatures w14:val="none"/>
        </w:rPr>
        <w:t xml:space="preserve">)/4 = 1280000 µm² (Assuming </w:t>
      </w:r>
      <w:proofErr w:type="spellStart"/>
      <w:r w:rsidRPr="00B10124">
        <w:rPr>
          <w:rFonts w:ascii="Arial" w:eastAsia="SimSun" w:hAnsi="Arial" w:cs="Arial"/>
          <w:kern w:val="0"/>
          <w:szCs w:val="21"/>
          <w:shd w:val="clear" w:color="auto" w:fill="FFFFFF"/>
          <w14:ligatures w14:val="none"/>
        </w:rPr>
        <w:t>cst</w:t>
      </w:r>
      <w:proofErr w:type="spellEnd"/>
      <w:r w:rsidRPr="00B10124">
        <w:rPr>
          <w:rFonts w:ascii="Arial" w:eastAsia="SimSun" w:hAnsi="Arial" w:cs="Arial"/>
          <w:kern w:val="0"/>
          <w:szCs w:val="21"/>
          <w:shd w:val="clear" w:color="auto" w:fill="FFFFFF"/>
          <w14:ligatures w14:val="none"/>
        </w:rPr>
        <w:t xml:space="preserve"> total pad area )</w:t>
      </w:r>
    </w:p>
    <w:p w14:paraId="385C230C" w14:textId="77777777" w:rsidR="006969FE" w:rsidRPr="00B10124" w:rsidRDefault="006969FE" w:rsidP="006969FE">
      <w:pPr>
        <w:widowControl/>
        <w:spacing w:before="80" w:after="260"/>
        <w:ind w:left="680"/>
        <w:jc w:val="left"/>
        <w:rPr>
          <w:rFonts w:ascii="SimSun" w:eastAsia="SimSun" w:hAnsi="SimSun" w:cs="SimSun"/>
          <w:kern w:val="0"/>
          <w:sz w:val="24"/>
          <w:szCs w:val="24"/>
          <w14:ligatures w14:val="none"/>
        </w:rPr>
      </w:pPr>
      <w:r w:rsidRPr="00B10124">
        <w:rPr>
          <w:rFonts w:ascii="Arial" w:eastAsia="SimSun" w:hAnsi="Arial" w:cs="Arial"/>
          <w:kern w:val="0"/>
          <w:szCs w:val="21"/>
          <w:shd w:val="clear" w:color="auto" w:fill="FFFFFF"/>
          <w14:ligatures w14:val="none"/>
        </w:rPr>
        <w:t xml:space="preserve">1280000 µm² = (1600(x)²)/4 </w:t>
      </w:r>
      <w:r w:rsidRPr="00B10124">
        <w:rPr>
          <w:rFonts w:ascii="Cambria Math" w:eastAsia="SimSun" w:hAnsi="Cambria Math" w:cs="Cambria Math"/>
          <w:kern w:val="0"/>
          <w:szCs w:val="21"/>
          <w:shd w:val="clear" w:color="auto" w:fill="FFFFFF"/>
          <w14:ligatures w14:val="none"/>
        </w:rPr>
        <w:t>⇒</w:t>
      </w:r>
      <w:r w:rsidRPr="00B10124">
        <w:rPr>
          <w:rFonts w:ascii="Arial" w:eastAsia="SimSun" w:hAnsi="Arial" w:cs="Arial"/>
          <w:kern w:val="0"/>
          <w:szCs w:val="21"/>
          <w:shd w:val="clear" w:color="auto" w:fill="FFFFFF"/>
          <w14:ligatures w14:val="none"/>
        </w:rPr>
        <w:t xml:space="preserve"> x = </w:t>
      </w:r>
      <w:proofErr w:type="spellStart"/>
      <w:proofErr w:type="gramStart"/>
      <w:r w:rsidRPr="00B10124">
        <w:rPr>
          <w:rFonts w:ascii="Arial" w:eastAsia="SimSun" w:hAnsi="Arial" w:cs="Arial"/>
          <w:kern w:val="0"/>
          <w:szCs w:val="21"/>
          <w:shd w:val="clear" w:color="auto" w:fill="FFFFFF"/>
          <w14:ligatures w14:val="none"/>
        </w:rPr>
        <w:t>sqr</w:t>
      </w:r>
      <w:proofErr w:type="spellEnd"/>
      <w:r w:rsidRPr="00B10124">
        <w:rPr>
          <w:rFonts w:ascii="Arial" w:eastAsia="SimSun" w:hAnsi="Arial" w:cs="Arial"/>
          <w:kern w:val="0"/>
          <w:szCs w:val="21"/>
          <w:shd w:val="clear" w:color="auto" w:fill="FFFFFF"/>
          <w14:ligatures w14:val="none"/>
        </w:rPr>
        <w:t>(</w:t>
      </w:r>
      <w:proofErr w:type="gramEnd"/>
      <w:r w:rsidRPr="00B10124">
        <w:rPr>
          <w:rFonts w:ascii="Arial" w:eastAsia="SimSun" w:hAnsi="Arial" w:cs="Arial"/>
          <w:kern w:val="0"/>
          <w:szCs w:val="21"/>
          <w:shd w:val="clear" w:color="auto" w:fill="FFFFFF"/>
          <w14:ligatures w14:val="none"/>
        </w:rPr>
        <w:t>(1280000*4)/1600) ~ 56  µm</w:t>
      </w:r>
    </w:p>
    <w:p w14:paraId="41B943DF" w14:textId="77777777" w:rsidR="006969FE" w:rsidRPr="00B10124" w:rsidRDefault="006969FE" w:rsidP="006969FE">
      <w:pPr>
        <w:widowControl/>
        <w:spacing w:before="80" w:after="260"/>
        <w:ind w:left="680"/>
        <w:jc w:val="left"/>
        <w:rPr>
          <w:rFonts w:ascii="SimSun" w:eastAsia="SimSun" w:hAnsi="SimSun" w:cs="SimSun"/>
          <w:kern w:val="0"/>
          <w:sz w:val="24"/>
          <w:szCs w:val="24"/>
          <w14:ligatures w14:val="none"/>
        </w:rPr>
      </w:pPr>
      <w:r w:rsidRPr="00B10124">
        <w:rPr>
          <w:rFonts w:ascii="Arial" w:eastAsia="SimSun" w:hAnsi="Arial" w:cs="Arial"/>
          <w:kern w:val="0"/>
          <w:szCs w:val="21"/>
          <w:shd w:val="clear" w:color="auto" w:fill="FFFFFF"/>
          <w14:ligatures w14:val="none"/>
        </w:rPr>
        <w:t>I’m not sure if you are required to keep the pad area constant. What do you guys think?</w:t>
      </w:r>
    </w:p>
    <w:p w14:paraId="7B6DAAE8" w14:textId="77777777" w:rsidR="006969FE" w:rsidRPr="00B10124" w:rsidRDefault="006969FE" w:rsidP="006969FE">
      <w:pPr>
        <w:widowControl/>
        <w:spacing w:before="80" w:after="260"/>
        <w:ind w:left="680"/>
        <w:jc w:val="left"/>
        <w:rPr>
          <w:rFonts w:ascii="SimSun" w:eastAsia="SimSun" w:hAnsi="SimSun" w:cs="SimSun"/>
          <w:kern w:val="0"/>
          <w:sz w:val="24"/>
          <w:szCs w:val="24"/>
          <w14:ligatures w14:val="none"/>
        </w:rPr>
      </w:pPr>
      <w:r w:rsidRPr="00B10124">
        <w:rPr>
          <w:rFonts w:ascii="Arial" w:eastAsia="SimSun" w:hAnsi="Arial" w:cs="Arial"/>
          <w:color w:val="4A86E8"/>
          <w:kern w:val="0"/>
          <w:szCs w:val="21"/>
          <w:shd w:val="clear" w:color="auto" w:fill="FFFFFF"/>
          <w14:ligatures w14:val="none"/>
        </w:rPr>
        <w:t>I get ~40 µm</w:t>
      </w:r>
    </w:p>
    <w:p w14:paraId="394291E0" w14:textId="77777777" w:rsidR="006969FE" w:rsidRPr="00B10124" w:rsidRDefault="006969FE" w:rsidP="006969FE">
      <w:pPr>
        <w:widowControl/>
        <w:spacing w:before="80" w:after="260"/>
        <w:ind w:left="680"/>
        <w:jc w:val="left"/>
        <w:rPr>
          <w:rFonts w:ascii="SimSun" w:eastAsia="SimSun" w:hAnsi="SimSun" w:cs="SimSun"/>
          <w:kern w:val="0"/>
          <w:sz w:val="24"/>
          <w:szCs w:val="24"/>
          <w14:ligatures w14:val="none"/>
        </w:rPr>
      </w:pPr>
      <w:r w:rsidRPr="00B10124">
        <w:rPr>
          <w:rFonts w:ascii="Arial" w:eastAsia="SimSun" w:hAnsi="Arial" w:cs="Arial"/>
          <w:color w:val="222222"/>
          <w:kern w:val="0"/>
          <w:szCs w:val="21"/>
          <w:shd w:val="clear" w:color="auto" w:fill="FFFFFF"/>
          <w14:ligatures w14:val="none"/>
        </w:rPr>
        <w:t>b) 4 rows</w:t>
      </w:r>
    </w:p>
    <w:p w14:paraId="49E30123" w14:textId="77777777" w:rsidR="006969FE" w:rsidRPr="00B10124" w:rsidRDefault="006969FE" w:rsidP="006969FE">
      <w:pPr>
        <w:widowControl/>
        <w:spacing w:before="80" w:after="260"/>
        <w:ind w:left="680"/>
        <w:jc w:val="left"/>
        <w:rPr>
          <w:rFonts w:ascii="SimSun" w:eastAsia="SimSun" w:hAnsi="SimSun" w:cs="SimSun"/>
          <w:kern w:val="0"/>
          <w:sz w:val="24"/>
          <w:szCs w:val="24"/>
          <w14:ligatures w14:val="none"/>
        </w:rPr>
      </w:pPr>
      <w:r w:rsidRPr="00B10124">
        <w:rPr>
          <w:rFonts w:ascii="Arial" w:eastAsia="SimSun" w:hAnsi="Arial" w:cs="Arial"/>
          <w:color w:val="4A86E8"/>
          <w:kern w:val="0"/>
          <w:szCs w:val="21"/>
          <w:shd w:val="clear" w:color="auto" w:fill="FFFFFF"/>
          <w14:ligatures w14:val="none"/>
        </w:rPr>
        <w:t>~77.6 µm</w:t>
      </w:r>
    </w:p>
    <w:p w14:paraId="24AF6F7D" w14:textId="77777777" w:rsidR="006969FE" w:rsidRPr="00B10124" w:rsidRDefault="006969FE" w:rsidP="006969FE">
      <w:pPr>
        <w:widowControl/>
        <w:spacing w:before="80" w:after="260"/>
        <w:ind w:left="680"/>
        <w:jc w:val="left"/>
        <w:rPr>
          <w:rFonts w:ascii="SimSun" w:eastAsia="SimSun" w:hAnsi="SimSun" w:cs="SimSun"/>
          <w:kern w:val="0"/>
          <w:sz w:val="24"/>
          <w:szCs w:val="24"/>
          <w14:ligatures w14:val="none"/>
        </w:rPr>
      </w:pPr>
      <w:r w:rsidRPr="00B10124">
        <w:rPr>
          <w:rFonts w:ascii="Arial" w:eastAsia="SimSun" w:hAnsi="Arial" w:cs="Arial"/>
          <w:color w:val="222222"/>
          <w:kern w:val="0"/>
          <w:szCs w:val="21"/>
          <w:shd w:val="clear" w:color="auto" w:fill="FFFFFF"/>
          <w14:ligatures w14:val="none"/>
        </w:rPr>
        <w:t>c) 7 rows</w:t>
      </w:r>
    </w:p>
    <w:p w14:paraId="7954C4BB" w14:textId="77777777" w:rsidR="006969FE" w:rsidRPr="00B10124" w:rsidRDefault="006969FE" w:rsidP="006969FE">
      <w:pPr>
        <w:widowControl/>
        <w:spacing w:before="80" w:after="260"/>
        <w:ind w:left="680"/>
        <w:jc w:val="left"/>
        <w:rPr>
          <w:rFonts w:ascii="SimSun" w:eastAsia="SimSun" w:hAnsi="SimSun" w:cs="SimSun"/>
          <w:kern w:val="0"/>
          <w:sz w:val="24"/>
          <w:szCs w:val="24"/>
          <w14:ligatures w14:val="none"/>
        </w:rPr>
      </w:pPr>
      <w:r w:rsidRPr="00B10124">
        <w:rPr>
          <w:rFonts w:ascii="Arial" w:eastAsia="SimSun" w:hAnsi="Arial" w:cs="Arial"/>
          <w:color w:val="4A86E8"/>
          <w:kern w:val="0"/>
          <w:szCs w:val="21"/>
          <w:shd w:val="clear" w:color="auto" w:fill="FFFFFF"/>
          <w14:ligatures w14:val="none"/>
        </w:rPr>
        <w:t>~126.6 µm</w:t>
      </w:r>
    </w:p>
    <w:p w14:paraId="440C2E39" w14:textId="77777777" w:rsidR="006969FE" w:rsidRPr="00B10124" w:rsidRDefault="006969FE" w:rsidP="006969FE">
      <w:pPr>
        <w:widowControl/>
        <w:spacing w:before="80" w:after="260"/>
        <w:ind w:left="680"/>
        <w:jc w:val="left"/>
        <w:rPr>
          <w:rFonts w:ascii="SimSun" w:eastAsia="SimSun" w:hAnsi="SimSun" w:cs="SimSun"/>
          <w:kern w:val="0"/>
          <w:sz w:val="24"/>
          <w:szCs w:val="24"/>
          <w14:ligatures w14:val="none"/>
        </w:rPr>
      </w:pPr>
      <w:r w:rsidRPr="00B10124">
        <w:rPr>
          <w:rFonts w:ascii="Arial" w:eastAsia="SimSun" w:hAnsi="Arial" w:cs="Arial"/>
          <w:color w:val="222222"/>
          <w:kern w:val="0"/>
          <w:szCs w:val="21"/>
          <w:shd w:val="clear" w:color="auto" w:fill="FFFFFF"/>
          <w14:ligatures w14:val="none"/>
        </w:rPr>
        <w:t>d) full area array</w:t>
      </w:r>
    </w:p>
    <w:p w14:paraId="225616F4" w14:textId="77777777" w:rsidR="006969FE" w:rsidRPr="00B10124" w:rsidRDefault="006969FE" w:rsidP="006969FE">
      <w:pPr>
        <w:widowControl/>
        <w:spacing w:before="80" w:after="260"/>
        <w:ind w:left="680"/>
        <w:jc w:val="left"/>
        <w:rPr>
          <w:rFonts w:ascii="SimSun" w:eastAsia="SimSun" w:hAnsi="SimSun" w:cs="SimSun"/>
          <w:kern w:val="0"/>
          <w:sz w:val="24"/>
          <w:szCs w:val="24"/>
          <w14:ligatures w14:val="none"/>
        </w:rPr>
      </w:pPr>
      <w:r w:rsidRPr="00B10124">
        <w:rPr>
          <w:rFonts w:ascii="Arial" w:eastAsia="SimSun" w:hAnsi="Arial" w:cs="Arial"/>
          <w:kern w:val="0"/>
          <w:szCs w:val="21"/>
          <w:shd w:val="clear" w:color="auto" w:fill="FFFFFF"/>
          <w14:ligatures w14:val="none"/>
        </w:rPr>
        <w:t xml:space="preserve">Area array pitch of 200 µm (assuming </w:t>
      </w:r>
      <w:proofErr w:type="spellStart"/>
      <w:r w:rsidRPr="00B10124">
        <w:rPr>
          <w:rFonts w:ascii="Arial" w:eastAsia="SimSun" w:hAnsi="Arial" w:cs="Arial"/>
          <w:kern w:val="0"/>
          <w:szCs w:val="21"/>
          <w:shd w:val="clear" w:color="auto" w:fill="FFFFFF"/>
          <w14:ligatures w14:val="none"/>
        </w:rPr>
        <w:t>cte</w:t>
      </w:r>
      <w:proofErr w:type="spellEnd"/>
      <w:r w:rsidRPr="00B10124">
        <w:rPr>
          <w:rFonts w:ascii="Arial" w:eastAsia="SimSun" w:hAnsi="Arial" w:cs="Arial"/>
          <w:kern w:val="0"/>
          <w:szCs w:val="21"/>
          <w:shd w:val="clear" w:color="auto" w:fill="FFFFFF"/>
          <w14:ligatures w14:val="none"/>
        </w:rPr>
        <w:t xml:space="preserve"> pad area)</w:t>
      </w:r>
    </w:p>
    <w:p w14:paraId="5BBB44BD" w14:textId="77777777" w:rsidR="006969FE" w:rsidRPr="00B10124" w:rsidRDefault="006969FE" w:rsidP="006969FE">
      <w:pPr>
        <w:widowControl/>
        <w:spacing w:before="80" w:after="260"/>
        <w:ind w:left="680"/>
        <w:jc w:val="left"/>
        <w:rPr>
          <w:rFonts w:ascii="SimSun" w:eastAsia="SimSun" w:hAnsi="SimSun" w:cs="SimSun"/>
          <w:kern w:val="0"/>
          <w:sz w:val="24"/>
          <w:szCs w:val="24"/>
          <w14:ligatures w14:val="none"/>
        </w:rPr>
      </w:pPr>
      <w:r w:rsidRPr="00B10124">
        <w:rPr>
          <w:rFonts w:ascii="Arial" w:eastAsia="SimSun" w:hAnsi="Arial" w:cs="Arial"/>
          <w:kern w:val="0"/>
          <w:szCs w:val="21"/>
          <w:shd w:val="clear" w:color="auto" w:fill="FFFFFF"/>
          <w14:ligatures w14:val="none"/>
        </w:rPr>
        <w:t xml:space="preserve">400 pin count </w:t>
      </w:r>
      <w:r w:rsidRPr="00B10124">
        <w:rPr>
          <w:rFonts w:ascii="Cambria Math" w:eastAsia="SimSun" w:hAnsi="Cambria Math" w:cs="Cambria Math"/>
          <w:kern w:val="0"/>
          <w:szCs w:val="21"/>
          <w:shd w:val="clear" w:color="auto" w:fill="FFFFFF"/>
          <w14:ligatures w14:val="none"/>
        </w:rPr>
        <w:t>⇒</w:t>
      </w:r>
      <w:r w:rsidRPr="00B10124">
        <w:rPr>
          <w:rFonts w:ascii="Arial" w:eastAsia="SimSun" w:hAnsi="Arial" w:cs="Arial"/>
          <w:kern w:val="0"/>
          <w:szCs w:val="21"/>
          <w:shd w:val="clear" w:color="auto" w:fill="FFFFFF"/>
          <w14:ligatures w14:val="none"/>
        </w:rPr>
        <w:t xml:space="preserve"> 200 µm (from graph)</w:t>
      </w:r>
    </w:p>
    <w:p w14:paraId="3A48E60B" w14:textId="77777777" w:rsidR="006969FE" w:rsidRPr="00B10124" w:rsidRDefault="006969FE" w:rsidP="006969FE">
      <w:pPr>
        <w:widowControl/>
        <w:spacing w:before="80" w:after="260"/>
        <w:ind w:left="680"/>
        <w:jc w:val="left"/>
        <w:rPr>
          <w:rFonts w:ascii="SimSun" w:eastAsia="SimSun" w:hAnsi="SimSun" w:cs="SimSun"/>
          <w:kern w:val="0"/>
          <w:sz w:val="24"/>
          <w:szCs w:val="24"/>
          <w14:ligatures w14:val="none"/>
        </w:rPr>
      </w:pPr>
      <w:r w:rsidRPr="00B10124">
        <w:rPr>
          <w:rFonts w:ascii="MS Gothic" w:eastAsia="MS Gothic" w:hAnsi="MS Gothic" w:cs="MS Gothic" w:hint="eastAsia"/>
          <w:kern w:val="0"/>
          <w:szCs w:val="21"/>
          <w:shd w:val="clear" w:color="auto" w:fill="FFFFFF"/>
          <w14:ligatures w14:val="none"/>
        </w:rPr>
        <w:t>⇩</w:t>
      </w:r>
      <w:r w:rsidRPr="00B10124">
        <w:rPr>
          <w:rFonts w:ascii="Arial" w:eastAsia="SimSun" w:hAnsi="Arial" w:cs="Arial"/>
          <w:kern w:val="0"/>
          <w:szCs w:val="21"/>
          <w:shd w:val="clear" w:color="auto" w:fill="FFFFFF"/>
          <w14:ligatures w14:val="none"/>
        </w:rPr>
        <w:t xml:space="preserve"> x 2</w:t>
      </w:r>
      <w:r w:rsidRPr="00B10124">
        <w:rPr>
          <w:rFonts w:ascii="Arial" w:eastAsia="SimSun" w:hAnsi="Arial" w:cs="Arial"/>
          <w:kern w:val="0"/>
          <w:szCs w:val="21"/>
          <w:shd w:val="clear" w:color="auto" w:fill="FFFFFF"/>
          <w14:ligatures w14:val="none"/>
        </w:rPr>
        <w:tab/>
      </w:r>
      <w:r w:rsidRPr="00B10124">
        <w:rPr>
          <w:rFonts w:ascii="Arial" w:eastAsia="SimSun" w:hAnsi="Arial" w:cs="Arial"/>
          <w:kern w:val="0"/>
          <w:szCs w:val="21"/>
          <w:shd w:val="clear" w:color="auto" w:fill="FFFFFF"/>
          <w14:ligatures w14:val="none"/>
        </w:rPr>
        <w:tab/>
      </w:r>
      <w:r w:rsidRPr="00B10124">
        <w:rPr>
          <w:rFonts w:ascii="MS Gothic" w:eastAsia="MS Gothic" w:hAnsi="MS Gothic" w:cs="MS Gothic" w:hint="eastAsia"/>
          <w:kern w:val="0"/>
          <w:szCs w:val="21"/>
          <w:shd w:val="clear" w:color="auto" w:fill="FFFFFF"/>
          <w14:ligatures w14:val="none"/>
        </w:rPr>
        <w:t>⇩</w:t>
      </w:r>
      <w:r w:rsidRPr="00B10124">
        <w:rPr>
          <w:rFonts w:ascii="Arial" w:eastAsia="SimSun" w:hAnsi="Arial" w:cs="Arial"/>
          <w:kern w:val="0"/>
          <w:szCs w:val="21"/>
          <w:shd w:val="clear" w:color="auto" w:fill="FFFFFF"/>
          <w14:ligatures w14:val="none"/>
        </w:rPr>
        <w:t xml:space="preserve"> x √(2)</w:t>
      </w:r>
    </w:p>
    <w:p w14:paraId="19AE169B" w14:textId="77777777" w:rsidR="006969FE" w:rsidRPr="00B10124" w:rsidRDefault="006969FE" w:rsidP="006969FE">
      <w:pPr>
        <w:widowControl/>
        <w:spacing w:before="80" w:after="260"/>
        <w:ind w:left="680"/>
        <w:jc w:val="left"/>
        <w:rPr>
          <w:rFonts w:ascii="SimSun" w:eastAsia="SimSun" w:hAnsi="SimSun" w:cs="SimSun"/>
          <w:kern w:val="0"/>
          <w:sz w:val="24"/>
          <w:szCs w:val="24"/>
          <w14:ligatures w14:val="none"/>
        </w:rPr>
      </w:pPr>
      <w:r w:rsidRPr="00B10124">
        <w:rPr>
          <w:rFonts w:ascii="Arial" w:eastAsia="SimSun" w:hAnsi="Arial" w:cs="Arial"/>
          <w:kern w:val="0"/>
          <w:szCs w:val="21"/>
          <w:shd w:val="clear" w:color="auto" w:fill="FFFFFF"/>
          <w14:ligatures w14:val="none"/>
        </w:rPr>
        <w:t xml:space="preserve">800 pin count </w:t>
      </w:r>
      <w:r w:rsidRPr="00B10124">
        <w:rPr>
          <w:rFonts w:ascii="Cambria Math" w:eastAsia="SimSun" w:hAnsi="Cambria Math" w:cs="Cambria Math"/>
          <w:kern w:val="0"/>
          <w:szCs w:val="21"/>
          <w:shd w:val="clear" w:color="auto" w:fill="FFFFFF"/>
          <w14:ligatures w14:val="none"/>
        </w:rPr>
        <w:t>⇒</w:t>
      </w:r>
      <w:r w:rsidRPr="00B10124">
        <w:rPr>
          <w:rFonts w:ascii="Arial" w:eastAsia="SimSun" w:hAnsi="Arial" w:cs="Arial"/>
          <w:kern w:val="0"/>
          <w:szCs w:val="21"/>
          <w:shd w:val="clear" w:color="auto" w:fill="FFFFFF"/>
          <w14:ligatures w14:val="none"/>
        </w:rPr>
        <w:t xml:space="preserve"> 280 µm</w:t>
      </w:r>
    </w:p>
    <w:p w14:paraId="46A5ED48" w14:textId="77777777" w:rsidR="006969FE" w:rsidRPr="00B10124" w:rsidRDefault="006969FE" w:rsidP="006969FE">
      <w:pPr>
        <w:widowControl/>
        <w:spacing w:before="80" w:after="260"/>
        <w:ind w:left="680"/>
        <w:jc w:val="left"/>
        <w:rPr>
          <w:rFonts w:ascii="SimSun" w:eastAsia="SimSun" w:hAnsi="SimSun" w:cs="SimSun"/>
          <w:kern w:val="0"/>
          <w:sz w:val="24"/>
          <w:szCs w:val="24"/>
          <w14:ligatures w14:val="none"/>
        </w:rPr>
      </w:pPr>
      <w:r w:rsidRPr="00B10124">
        <w:rPr>
          <w:rFonts w:ascii="Arial" w:eastAsia="SimSun" w:hAnsi="Arial" w:cs="Arial"/>
          <w:kern w:val="0"/>
          <w:szCs w:val="21"/>
          <w:shd w:val="clear" w:color="auto" w:fill="FFFFFF"/>
          <w14:ligatures w14:val="none"/>
        </w:rPr>
        <w:t>Pad area = (800(280</w:t>
      </w:r>
      <w:proofErr w:type="gramStart"/>
      <w:r w:rsidRPr="00B10124">
        <w:rPr>
          <w:rFonts w:ascii="Arial" w:eastAsia="SimSun" w:hAnsi="Arial" w:cs="Arial"/>
          <w:kern w:val="0"/>
          <w:szCs w:val="21"/>
          <w:shd w:val="clear" w:color="auto" w:fill="FFFFFF"/>
          <w14:ligatures w14:val="none"/>
        </w:rPr>
        <w:t>µm)²</w:t>
      </w:r>
      <w:proofErr w:type="gramEnd"/>
      <w:r w:rsidRPr="00B10124">
        <w:rPr>
          <w:rFonts w:ascii="Arial" w:eastAsia="SimSun" w:hAnsi="Arial" w:cs="Arial"/>
          <w:kern w:val="0"/>
          <w:szCs w:val="21"/>
          <w:shd w:val="clear" w:color="auto" w:fill="FFFFFF"/>
          <w14:ligatures w14:val="none"/>
        </w:rPr>
        <w:t>)/4 =15680000 µm² (peripheral pitch = 40 µm)</w:t>
      </w:r>
    </w:p>
    <w:p w14:paraId="668CCD1A" w14:textId="77777777" w:rsidR="006969FE" w:rsidRPr="00B10124" w:rsidRDefault="006969FE" w:rsidP="006969FE">
      <w:pPr>
        <w:widowControl/>
        <w:spacing w:before="80" w:after="260"/>
        <w:ind w:left="680"/>
        <w:jc w:val="left"/>
        <w:rPr>
          <w:rFonts w:ascii="SimSun" w:eastAsia="SimSun" w:hAnsi="SimSun" w:cs="SimSun"/>
          <w:kern w:val="0"/>
          <w:sz w:val="24"/>
          <w:szCs w:val="24"/>
          <w14:ligatures w14:val="none"/>
        </w:rPr>
      </w:pPr>
      <w:r w:rsidRPr="00B10124">
        <w:rPr>
          <w:rFonts w:ascii="Arial" w:eastAsia="SimSun" w:hAnsi="Arial" w:cs="Arial"/>
          <w:kern w:val="0"/>
          <w:szCs w:val="21"/>
          <w:shd w:val="clear" w:color="auto" w:fill="FFFFFF"/>
          <w14:ligatures w14:val="none"/>
        </w:rPr>
        <w:t>Now for peripheral pitch of 20µm </w:t>
      </w:r>
    </w:p>
    <w:p w14:paraId="42A55881" w14:textId="77777777" w:rsidR="006969FE" w:rsidRPr="00B10124" w:rsidRDefault="006969FE" w:rsidP="006969FE">
      <w:pPr>
        <w:widowControl/>
        <w:spacing w:before="80" w:after="260"/>
        <w:ind w:left="680"/>
        <w:jc w:val="left"/>
        <w:rPr>
          <w:rFonts w:ascii="SimSun" w:eastAsia="SimSun" w:hAnsi="SimSun" w:cs="SimSun"/>
          <w:kern w:val="0"/>
          <w:sz w:val="24"/>
          <w:szCs w:val="24"/>
          <w14:ligatures w14:val="none"/>
        </w:rPr>
      </w:pPr>
      <w:r w:rsidRPr="00B10124">
        <w:rPr>
          <w:rFonts w:ascii="Arial" w:eastAsia="SimSun" w:hAnsi="Arial" w:cs="Arial"/>
          <w:kern w:val="0"/>
          <w:szCs w:val="21"/>
          <w:shd w:val="clear" w:color="auto" w:fill="FFFFFF"/>
          <w14:ligatures w14:val="none"/>
        </w:rPr>
        <w:t xml:space="preserve">Assuming </w:t>
      </w:r>
      <w:proofErr w:type="spellStart"/>
      <w:r w:rsidRPr="00B10124">
        <w:rPr>
          <w:rFonts w:ascii="Arial" w:eastAsia="SimSun" w:hAnsi="Arial" w:cs="Arial"/>
          <w:kern w:val="0"/>
          <w:szCs w:val="21"/>
          <w:shd w:val="clear" w:color="auto" w:fill="FFFFFF"/>
          <w14:ligatures w14:val="none"/>
        </w:rPr>
        <w:t>cte</w:t>
      </w:r>
      <w:proofErr w:type="spellEnd"/>
      <w:r w:rsidRPr="00B10124">
        <w:rPr>
          <w:rFonts w:ascii="Arial" w:eastAsia="SimSun" w:hAnsi="Arial" w:cs="Arial"/>
          <w:kern w:val="0"/>
          <w:szCs w:val="21"/>
          <w:shd w:val="clear" w:color="auto" w:fill="FFFFFF"/>
          <w14:ligatures w14:val="none"/>
        </w:rPr>
        <w:t xml:space="preserve"> total pad area, AAPP </w:t>
      </w:r>
      <w:proofErr w:type="gramStart"/>
      <w:r w:rsidRPr="00B10124">
        <w:rPr>
          <w:rFonts w:ascii="Arial" w:eastAsia="SimSun" w:hAnsi="Arial" w:cs="Arial"/>
          <w:kern w:val="0"/>
          <w:szCs w:val="21"/>
          <w:shd w:val="clear" w:color="auto" w:fill="FFFFFF"/>
          <w14:ligatures w14:val="none"/>
        </w:rPr>
        <w:t>=  √</w:t>
      </w:r>
      <w:proofErr w:type="gramEnd"/>
      <w:r w:rsidRPr="00B10124">
        <w:rPr>
          <w:rFonts w:ascii="Arial" w:eastAsia="SimSun" w:hAnsi="Arial" w:cs="Arial"/>
          <w:kern w:val="0"/>
          <w:szCs w:val="21"/>
          <w:shd w:val="clear" w:color="auto" w:fill="FFFFFF"/>
          <w14:ligatures w14:val="none"/>
        </w:rPr>
        <w:t>((4*15680000 µm²)/1600) = 197.9 ~ 200 µm</w:t>
      </w:r>
    </w:p>
    <w:p w14:paraId="5C412294" w14:textId="77777777" w:rsidR="006969FE" w:rsidRPr="00B10124" w:rsidRDefault="006969FE" w:rsidP="006969FE">
      <w:pPr>
        <w:widowControl/>
        <w:spacing w:before="80" w:after="260"/>
        <w:ind w:left="680"/>
        <w:jc w:val="left"/>
        <w:rPr>
          <w:rFonts w:ascii="SimSun" w:eastAsia="SimSun" w:hAnsi="SimSun" w:cs="SimSun"/>
          <w:kern w:val="0"/>
          <w:sz w:val="24"/>
          <w:szCs w:val="24"/>
          <w14:ligatures w14:val="none"/>
        </w:rPr>
      </w:pPr>
      <w:r w:rsidRPr="00B10124">
        <w:rPr>
          <w:rFonts w:ascii="Arial" w:eastAsia="SimSun" w:hAnsi="Arial" w:cs="Arial"/>
          <w:kern w:val="0"/>
          <w:szCs w:val="21"/>
          <w:shd w:val="clear" w:color="auto" w:fill="FFFFFF"/>
          <w14:ligatures w14:val="none"/>
        </w:rPr>
        <w:t>Upper limit pad area = chip size = ((20µm * 1600))/</w:t>
      </w:r>
      <w:proofErr w:type="gramStart"/>
      <w:r w:rsidRPr="00B10124">
        <w:rPr>
          <w:rFonts w:ascii="Arial" w:eastAsia="SimSun" w:hAnsi="Arial" w:cs="Arial"/>
          <w:kern w:val="0"/>
          <w:szCs w:val="21"/>
          <w:shd w:val="clear" w:color="auto" w:fill="FFFFFF"/>
          <w14:ligatures w14:val="none"/>
        </w:rPr>
        <w:t>4)²</w:t>
      </w:r>
      <w:proofErr w:type="gramEnd"/>
      <w:r w:rsidRPr="00B10124">
        <w:rPr>
          <w:rFonts w:ascii="Arial" w:eastAsia="SimSun" w:hAnsi="Arial" w:cs="Arial"/>
          <w:kern w:val="0"/>
          <w:szCs w:val="21"/>
          <w:shd w:val="clear" w:color="auto" w:fill="FFFFFF"/>
          <w14:ligatures w14:val="none"/>
        </w:rPr>
        <w:t xml:space="preserve"> = 64000000 µm²</w:t>
      </w:r>
    </w:p>
    <w:p w14:paraId="49D8802D" w14:textId="77777777" w:rsidR="006969FE" w:rsidRPr="00B10124" w:rsidRDefault="006969FE" w:rsidP="006969FE">
      <w:pPr>
        <w:widowControl/>
        <w:spacing w:before="80" w:after="260"/>
        <w:ind w:left="680"/>
        <w:jc w:val="left"/>
        <w:rPr>
          <w:rFonts w:ascii="SimSun" w:eastAsia="SimSun" w:hAnsi="SimSun" w:cs="SimSun"/>
          <w:kern w:val="0"/>
          <w:sz w:val="24"/>
          <w:szCs w:val="24"/>
          <w14:ligatures w14:val="none"/>
        </w:rPr>
      </w:pPr>
      <w:r w:rsidRPr="00B10124">
        <w:rPr>
          <w:rFonts w:ascii="Arial" w:eastAsia="SimSun" w:hAnsi="Arial" w:cs="Arial"/>
          <w:kern w:val="0"/>
          <w:szCs w:val="21"/>
          <w:shd w:val="clear" w:color="auto" w:fill="FFFFFF"/>
          <w14:ligatures w14:val="none"/>
        </w:rPr>
        <w:t>Total pad area ~ ¼ of total chip area when using full area array!</w:t>
      </w:r>
    </w:p>
    <w:p w14:paraId="11BA1438" w14:textId="77777777" w:rsidR="006969FE" w:rsidRPr="00B10124" w:rsidRDefault="006969FE" w:rsidP="006969FE">
      <w:pPr>
        <w:widowControl/>
        <w:spacing w:before="40" w:after="140"/>
        <w:ind w:left="340"/>
        <w:jc w:val="left"/>
        <w:rPr>
          <w:rFonts w:ascii="SimSun" w:eastAsia="SimSun" w:hAnsi="SimSun" w:cs="SimSun"/>
          <w:kern w:val="0"/>
          <w:sz w:val="24"/>
          <w:szCs w:val="24"/>
          <w14:ligatures w14:val="none"/>
        </w:rPr>
      </w:pPr>
      <w:r w:rsidRPr="00B10124">
        <w:rPr>
          <w:rFonts w:ascii="Arial" w:eastAsia="SimSun" w:hAnsi="Arial" w:cs="Arial"/>
          <w:color w:val="222222"/>
          <w:kern w:val="0"/>
          <w:szCs w:val="21"/>
          <w:shd w:val="clear" w:color="auto" w:fill="FFFFFF"/>
          <w14:ligatures w14:val="none"/>
        </w:rPr>
        <w:t xml:space="preserve">2. A picture of two wafers and then the question was if you could bond them using flip chip, and whether you could do so if you used solder reflow first. One of the wafers had bumps of about 50 </w:t>
      </w:r>
      <w:proofErr w:type="spellStart"/>
      <w:r w:rsidRPr="00B10124">
        <w:rPr>
          <w:rFonts w:ascii="Arial" w:eastAsia="SimSun" w:hAnsi="Arial" w:cs="Arial"/>
          <w:color w:val="222222"/>
          <w:kern w:val="0"/>
          <w:szCs w:val="21"/>
          <w:shd w:val="clear" w:color="auto" w:fill="FFFFFF"/>
          <w14:ligatures w14:val="none"/>
        </w:rPr>
        <w:t>μm</w:t>
      </w:r>
      <w:proofErr w:type="spellEnd"/>
      <w:r w:rsidRPr="00B10124">
        <w:rPr>
          <w:rFonts w:ascii="Arial" w:eastAsia="SimSun" w:hAnsi="Arial" w:cs="Arial"/>
          <w:color w:val="222222"/>
          <w:kern w:val="0"/>
          <w:szCs w:val="21"/>
          <w:shd w:val="clear" w:color="auto" w:fill="FFFFFF"/>
          <w14:ligatures w14:val="none"/>
        </w:rPr>
        <w:t xml:space="preserve"> wide (not sure about this number) and they were either 45 or 55 </w:t>
      </w:r>
      <w:proofErr w:type="spellStart"/>
      <w:r w:rsidRPr="00B10124">
        <w:rPr>
          <w:rFonts w:ascii="Arial" w:eastAsia="SimSun" w:hAnsi="Arial" w:cs="Arial"/>
          <w:color w:val="222222"/>
          <w:kern w:val="0"/>
          <w:szCs w:val="21"/>
          <w:shd w:val="clear" w:color="auto" w:fill="FFFFFF"/>
          <w14:ligatures w14:val="none"/>
        </w:rPr>
        <w:t>μm</w:t>
      </w:r>
      <w:proofErr w:type="spellEnd"/>
      <w:r w:rsidRPr="00B10124">
        <w:rPr>
          <w:rFonts w:ascii="Arial" w:eastAsia="SimSun" w:hAnsi="Arial" w:cs="Arial"/>
          <w:color w:val="222222"/>
          <w:kern w:val="0"/>
          <w:szCs w:val="21"/>
          <w:shd w:val="clear" w:color="auto" w:fill="FFFFFF"/>
          <w14:ligatures w14:val="none"/>
        </w:rPr>
        <w:t xml:space="preserve"> high (so nonuniform, that's why he's asking about the reflow in the second question), with 6 </w:t>
      </w:r>
      <w:proofErr w:type="spellStart"/>
      <w:r w:rsidRPr="00B10124">
        <w:rPr>
          <w:rFonts w:ascii="Arial" w:eastAsia="SimSun" w:hAnsi="Arial" w:cs="Arial"/>
          <w:color w:val="222222"/>
          <w:kern w:val="0"/>
          <w:szCs w:val="21"/>
          <w:shd w:val="clear" w:color="auto" w:fill="FFFFFF"/>
          <w14:ligatures w14:val="none"/>
        </w:rPr>
        <w:t>μm</w:t>
      </w:r>
      <w:proofErr w:type="spellEnd"/>
      <w:r w:rsidRPr="00B10124">
        <w:rPr>
          <w:rFonts w:ascii="Arial" w:eastAsia="SimSun" w:hAnsi="Arial" w:cs="Arial"/>
          <w:color w:val="222222"/>
          <w:kern w:val="0"/>
          <w:szCs w:val="21"/>
          <w:shd w:val="clear" w:color="auto" w:fill="FFFFFF"/>
          <w14:ligatures w14:val="none"/>
        </w:rPr>
        <w:t xml:space="preserve"> in between every bump.</w:t>
      </w:r>
    </w:p>
    <w:p w14:paraId="2AA661F7" w14:textId="77777777" w:rsidR="006969FE" w:rsidRPr="00B10124" w:rsidRDefault="006969FE" w:rsidP="006969FE">
      <w:pPr>
        <w:widowControl/>
        <w:spacing w:before="40" w:after="140"/>
        <w:ind w:left="340"/>
        <w:jc w:val="left"/>
        <w:rPr>
          <w:rFonts w:ascii="SimSun" w:eastAsia="SimSun" w:hAnsi="SimSun" w:cs="SimSun"/>
          <w:kern w:val="0"/>
          <w:sz w:val="24"/>
          <w:szCs w:val="24"/>
          <w14:ligatures w14:val="none"/>
        </w:rPr>
      </w:pPr>
      <w:r w:rsidRPr="00B10124">
        <w:rPr>
          <w:rFonts w:ascii="Arial" w:eastAsia="SimSun" w:hAnsi="Arial" w:cs="Arial"/>
          <w:color w:val="4A86E8"/>
          <w:kern w:val="0"/>
          <w:szCs w:val="21"/>
          <w:shd w:val="clear" w:color="auto" w:fill="FFFFFF"/>
          <w14:ligatures w14:val="none"/>
        </w:rPr>
        <w:t>If we would do flip chip immediately, some bonds will not be connected because of the non-uniformities (up to 10 µm of space).</w:t>
      </w:r>
    </w:p>
    <w:p w14:paraId="4C090E5B" w14:textId="77777777" w:rsidR="006969FE" w:rsidRPr="00B10124" w:rsidRDefault="006969FE" w:rsidP="006969FE">
      <w:pPr>
        <w:widowControl/>
        <w:spacing w:before="40" w:after="140"/>
        <w:ind w:left="340"/>
        <w:jc w:val="left"/>
        <w:rPr>
          <w:rFonts w:ascii="SimSun" w:eastAsia="SimSun" w:hAnsi="SimSun" w:cs="SimSun"/>
          <w:kern w:val="0"/>
          <w:sz w:val="24"/>
          <w:szCs w:val="24"/>
          <w14:ligatures w14:val="none"/>
        </w:rPr>
      </w:pPr>
      <w:r w:rsidRPr="00B10124">
        <w:rPr>
          <w:rFonts w:ascii="Arial" w:eastAsia="SimSun" w:hAnsi="Arial" w:cs="Arial"/>
          <w:color w:val="4A86E8"/>
          <w:kern w:val="0"/>
          <w:szCs w:val="21"/>
          <w:shd w:val="clear" w:color="auto" w:fill="FFFFFF"/>
          <w14:ligatures w14:val="none"/>
        </w:rPr>
        <w:t>Reflow is used to lower the non-uniformity of the solder bumps since height uniformities are larger than volume non-uniformities for the same amount of material. One must be careful about the low spacing between the bumps (6 µm) to avoid the bumps touching (-&gt; shorting) when reflowing. </w:t>
      </w:r>
    </w:p>
    <w:p w14:paraId="127899CB" w14:textId="77777777" w:rsidR="006969FE" w:rsidRPr="00B10124" w:rsidRDefault="006969FE" w:rsidP="006969FE">
      <w:pPr>
        <w:widowControl/>
        <w:spacing w:before="40" w:after="140"/>
        <w:ind w:left="340"/>
        <w:jc w:val="left"/>
        <w:rPr>
          <w:rFonts w:ascii="SimSun" w:eastAsia="SimSun" w:hAnsi="SimSun" w:cs="SimSun"/>
          <w:kern w:val="0"/>
          <w:sz w:val="24"/>
          <w:szCs w:val="24"/>
          <w14:ligatures w14:val="none"/>
        </w:rPr>
      </w:pPr>
      <w:r w:rsidRPr="00B10124">
        <w:rPr>
          <w:rFonts w:ascii="Arial" w:eastAsia="SimSun" w:hAnsi="Arial" w:cs="Arial"/>
          <w:color w:val="222222"/>
          <w:kern w:val="0"/>
          <w:szCs w:val="21"/>
          <w:shd w:val="clear" w:color="auto" w:fill="FFFFFF"/>
          <w14:ligatures w14:val="none"/>
        </w:rPr>
        <w:t xml:space="preserve">3. </w:t>
      </w:r>
      <w:r w:rsidRPr="00B10124">
        <w:rPr>
          <w:rFonts w:ascii="Arial" w:eastAsia="SimSun" w:hAnsi="Arial" w:cs="Arial"/>
          <w:color w:val="222222"/>
          <w:kern w:val="0"/>
          <w:szCs w:val="21"/>
          <w:shd w:val="clear" w:color="auto" w:fill="FFFFFF"/>
          <w14:ligatures w14:val="none"/>
        </w:rPr>
        <w:tab/>
        <w:t>a) Does it make sense to use a metal seal for a polymer substrate MEMS bolometer?</w:t>
      </w:r>
    </w:p>
    <w:p w14:paraId="37B0C754" w14:textId="77777777" w:rsidR="006969FE" w:rsidRPr="00525DAE" w:rsidRDefault="006969FE" w:rsidP="006969FE">
      <w:pPr>
        <w:widowControl/>
        <w:spacing w:before="40" w:after="140"/>
        <w:ind w:left="720"/>
        <w:jc w:val="left"/>
        <w:rPr>
          <w:rFonts w:ascii="SimSun" w:eastAsia="SimSun" w:hAnsi="SimSun" w:cs="SimSun"/>
          <w:color w:val="FF0000"/>
          <w:kern w:val="0"/>
          <w:sz w:val="24"/>
          <w:szCs w:val="24"/>
          <w14:ligatures w14:val="none"/>
        </w:rPr>
      </w:pPr>
      <w:r w:rsidRPr="00525DAE">
        <w:rPr>
          <w:rFonts w:ascii="Roboto" w:eastAsia="SimSun" w:hAnsi="Roboto" w:cs="SimSun"/>
          <w:color w:val="FF0000"/>
          <w:kern w:val="0"/>
          <w:szCs w:val="21"/>
          <w:shd w:val="clear" w:color="auto" w:fill="FFFFFF"/>
          <w14:ligatures w14:val="none"/>
        </w:rPr>
        <w:t>No, it does not make sense to use metal seals for a MEMS bolometer, since IR radiation is reflected by the metal, and thus the bolometer is not exposed to IR radiation. A ceramic packaging technique which is transparent towards the IR radiation is a more suitable</w:t>
      </w:r>
    </w:p>
    <w:p w14:paraId="13DBBF67" w14:textId="77777777" w:rsidR="006969FE" w:rsidRPr="00B10124" w:rsidRDefault="006969FE" w:rsidP="006969FE">
      <w:pPr>
        <w:widowControl/>
        <w:spacing w:before="80" w:after="260"/>
        <w:ind w:left="680" w:firstLine="40"/>
        <w:jc w:val="left"/>
        <w:rPr>
          <w:rFonts w:ascii="SimSun" w:eastAsia="SimSun" w:hAnsi="SimSun" w:cs="SimSun"/>
          <w:kern w:val="0"/>
          <w:sz w:val="24"/>
          <w:szCs w:val="24"/>
          <w14:ligatures w14:val="none"/>
        </w:rPr>
      </w:pPr>
      <w:r w:rsidRPr="00B10124">
        <w:rPr>
          <w:rFonts w:ascii="Arial" w:eastAsia="SimSun" w:hAnsi="Arial" w:cs="Arial"/>
          <w:color w:val="222222"/>
          <w:kern w:val="0"/>
          <w:szCs w:val="21"/>
          <w:shd w:val="clear" w:color="auto" w:fill="FFFFFF"/>
          <w14:ligatures w14:val="none"/>
        </w:rPr>
        <w:t>b) Can we use getters?</w:t>
      </w:r>
    </w:p>
    <w:p w14:paraId="704A9CBF" w14:textId="77777777" w:rsidR="006969FE" w:rsidRPr="006F5F0E" w:rsidRDefault="006969FE" w:rsidP="006969FE">
      <w:pPr>
        <w:widowControl/>
        <w:spacing w:before="80" w:after="260"/>
        <w:ind w:left="680"/>
        <w:jc w:val="left"/>
        <w:rPr>
          <w:rFonts w:ascii="SimSun" w:eastAsia="SimSun" w:hAnsi="SimSun" w:cs="SimSun"/>
          <w:color w:val="FFC000"/>
          <w:kern w:val="0"/>
          <w:sz w:val="24"/>
          <w:szCs w:val="24"/>
          <w14:ligatures w14:val="none"/>
        </w:rPr>
      </w:pPr>
      <w:r w:rsidRPr="006F5F0E">
        <w:rPr>
          <w:rFonts w:ascii="Roboto" w:eastAsia="SimSun" w:hAnsi="Roboto" w:cs="SimSun"/>
          <w:color w:val="FFC000"/>
          <w:kern w:val="0"/>
          <w:szCs w:val="21"/>
          <w14:ligatures w14:val="none"/>
        </w:rPr>
        <w:t xml:space="preserve">Yes, getters can be used in a MEMS bolometer. </w:t>
      </w:r>
      <w:hyperlink r:id="rId12" w:history="1">
        <w:r w:rsidRPr="006F5F0E">
          <w:rPr>
            <w:rFonts w:ascii="Roboto" w:eastAsia="SimSun" w:hAnsi="Roboto" w:cs="SimSun"/>
            <w:color w:val="FFC000"/>
            <w:kern w:val="0"/>
            <w:szCs w:val="21"/>
            <w:u w:val="single"/>
            <w14:ligatures w14:val="none"/>
          </w:rPr>
          <w:t>Thin-film getter integration is one of the key technologies enabling the development of a wide class of MEMS devices, such as IR microbolometers and inertial sensors, where stringent vacuum requirements are needed</w:t>
        </w:r>
      </w:hyperlink>
      <w:r w:rsidRPr="006F5F0E">
        <w:rPr>
          <w:rFonts w:ascii="Arial" w:eastAsia="SimSun" w:hAnsi="Arial" w:cs="Arial"/>
          <w:color w:val="FFC000"/>
          <w:kern w:val="0"/>
          <w:szCs w:val="21"/>
          <w14:ligatures w14:val="none"/>
        </w:rPr>
        <w:t>. The getter material should however not interfere with the transparency window (for IR) that is required for the bolometer to be sensitive to IR.</w:t>
      </w:r>
    </w:p>
    <w:p w14:paraId="796C2C6A" w14:textId="77777777" w:rsidR="006969FE" w:rsidRPr="00B10124" w:rsidRDefault="006969FE" w:rsidP="006969FE">
      <w:pPr>
        <w:widowControl/>
        <w:spacing w:before="40" w:after="140"/>
        <w:ind w:left="340"/>
        <w:jc w:val="left"/>
        <w:rPr>
          <w:rFonts w:ascii="SimSun" w:eastAsia="SimSun" w:hAnsi="SimSun" w:cs="SimSun"/>
          <w:kern w:val="0"/>
          <w:sz w:val="24"/>
          <w:szCs w:val="24"/>
          <w14:ligatures w14:val="none"/>
        </w:rPr>
      </w:pPr>
      <w:r w:rsidRPr="00B10124">
        <w:rPr>
          <w:rFonts w:ascii="Arial" w:eastAsia="SimSun" w:hAnsi="Arial" w:cs="Arial"/>
          <w:color w:val="222222"/>
          <w:kern w:val="0"/>
          <w:szCs w:val="21"/>
          <w:shd w:val="clear" w:color="auto" w:fill="FFFFFF"/>
          <w14:ligatures w14:val="none"/>
        </w:rPr>
        <w:t>4. Can a 1 mm diameter solder bump be considered a micro bump? What are the requirements?</w:t>
      </w:r>
    </w:p>
    <w:p w14:paraId="45F0E767" w14:textId="77777777" w:rsidR="006969FE" w:rsidRPr="00525DAE" w:rsidRDefault="006969FE" w:rsidP="006655A7">
      <w:pPr>
        <w:widowControl/>
        <w:spacing w:before="40" w:after="140"/>
        <w:ind w:left="340"/>
        <w:jc w:val="left"/>
        <w:rPr>
          <w:rFonts w:ascii="SimSun" w:eastAsia="SimSun" w:hAnsi="SimSun" w:cs="SimSun"/>
          <w:color w:val="FF0000"/>
          <w:kern w:val="0"/>
          <w:sz w:val="24"/>
          <w:szCs w:val="24"/>
          <w14:ligatures w14:val="none"/>
        </w:rPr>
      </w:pPr>
      <w:r w:rsidRPr="00525DAE">
        <w:rPr>
          <w:rFonts w:ascii="Arial" w:eastAsia="SimSun" w:hAnsi="Arial" w:cs="Arial"/>
          <w:color w:val="FF0000"/>
          <w:kern w:val="0"/>
          <w:szCs w:val="21"/>
          <w:shd w:val="clear" w:color="auto" w:fill="FFFFFF"/>
          <w14:ligatures w14:val="none"/>
        </w:rPr>
        <w:t xml:space="preserve">No, micro bumps are a lot smaller in size (µm size) and are typically purely </w:t>
      </w:r>
      <w:proofErr w:type="spellStart"/>
      <w:r w:rsidRPr="00525DAE">
        <w:rPr>
          <w:rFonts w:ascii="Arial" w:eastAsia="SimSun" w:hAnsi="Arial" w:cs="Arial"/>
          <w:color w:val="FF0000"/>
          <w:kern w:val="0"/>
          <w:szCs w:val="21"/>
          <w:shd w:val="clear" w:color="auto" w:fill="FFFFFF"/>
          <w14:ligatures w14:val="none"/>
        </w:rPr>
        <w:t>i</w:t>
      </w:r>
      <w:proofErr w:type="spellEnd"/>
      <w:r w:rsidRPr="00525DAE">
        <w:rPr>
          <w:rFonts w:ascii="Arial" w:eastAsia="SimSun" w:hAnsi="Arial" w:cs="Arial" w:hint="eastAsia"/>
          <w:color w:val="FF0000"/>
          <w:kern w:val="0"/>
          <w:szCs w:val="21"/>
          <w:shd w:val="clear" w:color="auto" w:fill="FFFFFF"/>
          <w14:ligatures w14:val="none"/>
        </w:rPr>
        <w:t xml:space="preserve"> </w:t>
      </w:r>
      <w:proofErr w:type="spellStart"/>
      <w:r w:rsidRPr="00525DAE">
        <w:rPr>
          <w:rFonts w:ascii="Arial" w:eastAsia="SimSun" w:hAnsi="Arial" w:cs="Arial"/>
          <w:color w:val="FF0000"/>
          <w:kern w:val="0"/>
          <w:szCs w:val="21"/>
          <w:shd w:val="clear" w:color="auto" w:fill="FFFFFF"/>
          <w14:ligatures w14:val="none"/>
        </w:rPr>
        <w:t>ntermetallic</w:t>
      </w:r>
      <w:proofErr w:type="spellEnd"/>
      <w:r w:rsidRPr="00525DAE">
        <w:rPr>
          <w:rFonts w:ascii="Arial" w:eastAsia="SimSun" w:hAnsi="Arial" w:cs="Arial"/>
          <w:color w:val="FF0000"/>
          <w:kern w:val="0"/>
          <w:szCs w:val="21"/>
          <w:shd w:val="clear" w:color="auto" w:fill="FFFFFF"/>
          <w14:ligatures w14:val="none"/>
        </w:rPr>
        <w:t xml:space="preserve"> (e.g. </w:t>
      </w:r>
      <w:proofErr w:type="spellStart"/>
      <w:r w:rsidRPr="00525DAE">
        <w:rPr>
          <w:rFonts w:ascii="Arial" w:eastAsia="SimSun" w:hAnsi="Arial" w:cs="Arial"/>
          <w:color w:val="FF0000"/>
          <w:kern w:val="0"/>
          <w:szCs w:val="21"/>
          <w:shd w:val="clear" w:color="auto" w:fill="FFFFFF"/>
          <w14:ligatures w14:val="none"/>
        </w:rPr>
        <w:t>CuSn</w:t>
      </w:r>
      <w:proofErr w:type="spellEnd"/>
      <w:r w:rsidRPr="00525DAE">
        <w:rPr>
          <w:rFonts w:ascii="Arial" w:eastAsia="SimSun" w:hAnsi="Arial" w:cs="Arial"/>
          <w:color w:val="FF0000"/>
          <w:kern w:val="0"/>
          <w:szCs w:val="21"/>
          <w:shd w:val="clear" w:color="auto" w:fill="FFFFFF"/>
          <w14:ligatures w14:val="none"/>
        </w:rPr>
        <w:t>) as opposed to solder bumps which are composed of a high melting point solder (core) and a low melting point solder “jacket”.</w:t>
      </w:r>
    </w:p>
    <w:p w14:paraId="45EA2EDD" w14:textId="77777777" w:rsidR="006969FE" w:rsidRPr="00B10124" w:rsidRDefault="006969FE" w:rsidP="006969FE">
      <w:pPr>
        <w:widowControl/>
        <w:spacing w:before="40" w:after="140"/>
        <w:ind w:left="340"/>
        <w:jc w:val="left"/>
        <w:rPr>
          <w:rFonts w:ascii="SimSun" w:eastAsia="SimSun" w:hAnsi="SimSun" w:cs="SimSun"/>
          <w:kern w:val="0"/>
          <w:sz w:val="24"/>
          <w:szCs w:val="24"/>
          <w14:ligatures w14:val="none"/>
        </w:rPr>
      </w:pPr>
      <w:r w:rsidRPr="00B10124">
        <w:rPr>
          <w:rFonts w:ascii="Arial" w:eastAsia="SimSun" w:hAnsi="Arial" w:cs="Arial"/>
          <w:color w:val="222222"/>
          <w:kern w:val="0"/>
          <w:szCs w:val="21"/>
          <w:shd w:val="clear" w:color="auto" w:fill="FFFFFF"/>
          <w14:ligatures w14:val="none"/>
        </w:rPr>
        <w:t>5. 300 mm wafer with 5x5 mm Image sensor chips with 400 I/O's and 300 mm wafer with 5x10mm image processing chip with 700 I/O's. All I/</w:t>
      </w:r>
      <w:proofErr w:type="gramStart"/>
      <w:r w:rsidRPr="00B10124">
        <w:rPr>
          <w:rFonts w:ascii="Arial" w:eastAsia="SimSun" w:hAnsi="Arial" w:cs="Arial"/>
          <w:color w:val="222222"/>
          <w:kern w:val="0"/>
          <w:szCs w:val="21"/>
          <w:shd w:val="clear" w:color="auto" w:fill="FFFFFF"/>
          <w14:ligatures w14:val="none"/>
        </w:rPr>
        <w:t>O's</w:t>
      </w:r>
      <w:proofErr w:type="gramEnd"/>
      <w:r w:rsidRPr="00B10124">
        <w:rPr>
          <w:rFonts w:ascii="Arial" w:eastAsia="SimSun" w:hAnsi="Arial" w:cs="Arial"/>
          <w:color w:val="222222"/>
          <w:kern w:val="0"/>
          <w:szCs w:val="21"/>
          <w:shd w:val="clear" w:color="auto" w:fill="FFFFFF"/>
          <w14:ligatures w14:val="none"/>
        </w:rPr>
        <w:t xml:space="preserve"> of the sensor chip go to the processing chip.</w:t>
      </w:r>
    </w:p>
    <w:p w14:paraId="4414A2F6" w14:textId="77777777" w:rsidR="006969FE" w:rsidRPr="00B10124" w:rsidRDefault="006969FE" w:rsidP="006969FE">
      <w:pPr>
        <w:widowControl/>
        <w:spacing w:before="80" w:after="260"/>
        <w:ind w:left="680"/>
        <w:jc w:val="left"/>
        <w:rPr>
          <w:rFonts w:ascii="SimSun" w:eastAsia="SimSun" w:hAnsi="SimSun" w:cs="SimSun"/>
          <w:kern w:val="0"/>
          <w:sz w:val="24"/>
          <w:szCs w:val="24"/>
          <w14:ligatures w14:val="none"/>
        </w:rPr>
      </w:pPr>
      <w:r w:rsidRPr="00B10124">
        <w:rPr>
          <w:rFonts w:ascii="Arial" w:eastAsia="SimSun" w:hAnsi="Arial" w:cs="Arial"/>
          <w:color w:val="222222"/>
          <w:kern w:val="0"/>
          <w:szCs w:val="21"/>
          <w:shd w:val="clear" w:color="auto" w:fill="FFFFFF"/>
          <w14:ligatures w14:val="none"/>
        </w:rPr>
        <w:t>a) What are the requirements to use flip-chip?</w:t>
      </w:r>
    </w:p>
    <w:p w14:paraId="66BC8690" w14:textId="77777777" w:rsidR="006969FE" w:rsidRPr="00C57D90" w:rsidRDefault="006969FE" w:rsidP="006969FE">
      <w:pPr>
        <w:widowControl/>
        <w:spacing w:before="80" w:after="260"/>
        <w:ind w:left="680"/>
        <w:jc w:val="left"/>
        <w:rPr>
          <w:rFonts w:ascii="SimSun" w:eastAsia="SimSun" w:hAnsi="SimSun" w:cs="SimSun"/>
          <w:color w:val="FF0000"/>
          <w:kern w:val="0"/>
          <w:sz w:val="24"/>
          <w:szCs w:val="24"/>
          <w14:ligatures w14:val="none"/>
        </w:rPr>
      </w:pPr>
      <w:r w:rsidRPr="00C57D90">
        <w:rPr>
          <w:rFonts w:ascii="Arial" w:eastAsia="SimSun" w:hAnsi="Arial" w:cs="Arial"/>
          <w:color w:val="FF0000"/>
          <w:kern w:val="0"/>
          <w:szCs w:val="21"/>
          <w:shd w:val="clear" w:color="auto" w:fill="FFFFFF"/>
          <w14:ligatures w14:val="none"/>
        </w:rPr>
        <w:t>We can’t use wafer-to-wafer bonding as the processing chips are larger than the sensor chips -&gt; we can use die (sensors) to wafer (processing). The 400 IOs of the sensor chip need to match the corresponding IOs on the signal processing chip. The remaining connections to the packaging can be done using wire bonding</w:t>
      </w:r>
    </w:p>
    <w:p w14:paraId="6983424A" w14:textId="77777777" w:rsidR="006969FE" w:rsidRPr="00C57D90" w:rsidRDefault="006969FE" w:rsidP="006969FE">
      <w:pPr>
        <w:widowControl/>
        <w:spacing w:before="80" w:after="260"/>
        <w:ind w:left="680"/>
        <w:jc w:val="left"/>
        <w:rPr>
          <w:rFonts w:ascii="SimSun" w:eastAsia="SimSun" w:hAnsi="SimSun" w:cs="SimSun"/>
          <w:color w:val="00B0F0"/>
          <w:kern w:val="0"/>
          <w:sz w:val="24"/>
          <w:szCs w:val="24"/>
          <w14:ligatures w14:val="none"/>
        </w:rPr>
      </w:pPr>
      <w:r w:rsidRPr="00C57D90">
        <w:rPr>
          <w:rFonts w:ascii="Arial" w:eastAsia="SimSun" w:hAnsi="Arial" w:cs="Arial"/>
          <w:color w:val="00B0F0"/>
          <w:kern w:val="0"/>
          <w:szCs w:val="21"/>
          <w:shd w:val="clear" w:color="auto" w:fill="FFFFFF"/>
          <w14:ligatures w14:val="none"/>
        </w:rPr>
        <w:t>Backside illumination</w:t>
      </w:r>
    </w:p>
    <w:p w14:paraId="6B92F403" w14:textId="77777777" w:rsidR="006969FE" w:rsidRPr="00C57D90" w:rsidRDefault="006969FE" w:rsidP="006969FE">
      <w:pPr>
        <w:widowControl/>
        <w:spacing w:before="80" w:after="260"/>
        <w:ind w:left="680"/>
        <w:jc w:val="left"/>
        <w:rPr>
          <w:rFonts w:ascii="SimSun" w:eastAsia="SimSun" w:hAnsi="SimSun" w:cs="SimSun"/>
          <w:color w:val="FF0000"/>
          <w:kern w:val="0"/>
          <w:sz w:val="24"/>
          <w:szCs w:val="24"/>
          <w14:ligatures w14:val="none"/>
        </w:rPr>
      </w:pPr>
      <w:r w:rsidRPr="00C57D90">
        <w:rPr>
          <w:rFonts w:ascii="Arial" w:eastAsia="SimSun" w:hAnsi="Arial" w:cs="Arial"/>
          <w:color w:val="FF0000"/>
          <w:kern w:val="0"/>
          <w:szCs w:val="21"/>
          <w:shd w:val="clear" w:color="auto" w:fill="FFFFFF"/>
          <w14:ligatures w14:val="none"/>
        </w:rPr>
        <w:t>Remember to thin the wafer. Use an interposer (?) only way without dicing and redistributing </w:t>
      </w:r>
    </w:p>
    <w:p w14:paraId="7FA7FCD7" w14:textId="77777777" w:rsidR="006969FE" w:rsidRPr="00B10124" w:rsidRDefault="006969FE" w:rsidP="006969FE">
      <w:pPr>
        <w:widowControl/>
        <w:spacing w:before="80" w:after="260"/>
        <w:ind w:left="680"/>
        <w:jc w:val="left"/>
        <w:rPr>
          <w:rFonts w:ascii="SimSun" w:eastAsia="SimSun" w:hAnsi="SimSun" w:cs="SimSun"/>
          <w:kern w:val="0"/>
          <w:sz w:val="24"/>
          <w:szCs w:val="24"/>
          <w14:ligatures w14:val="none"/>
        </w:rPr>
      </w:pPr>
      <w:r w:rsidRPr="00B10124">
        <w:rPr>
          <w:rFonts w:ascii="Arial" w:eastAsia="SimSun" w:hAnsi="Arial" w:cs="Arial"/>
          <w:color w:val="222222"/>
          <w:kern w:val="0"/>
          <w:szCs w:val="21"/>
          <w:shd w:val="clear" w:color="auto" w:fill="FFFFFF"/>
          <w14:ligatures w14:val="none"/>
        </w:rPr>
        <w:t>b) What are the requirements for using 3D-SIC?</w:t>
      </w:r>
    </w:p>
    <w:p w14:paraId="6A9BB7B8" w14:textId="77777777" w:rsidR="006969FE" w:rsidRPr="00C57D90" w:rsidRDefault="006969FE" w:rsidP="006969FE">
      <w:pPr>
        <w:widowControl/>
        <w:spacing w:before="80" w:after="260"/>
        <w:ind w:left="680"/>
        <w:jc w:val="left"/>
        <w:rPr>
          <w:rFonts w:ascii="SimSun" w:eastAsia="SimSun" w:hAnsi="SimSun" w:cs="SimSun"/>
          <w:color w:val="FF0000"/>
          <w:kern w:val="0"/>
          <w:sz w:val="24"/>
          <w:szCs w:val="24"/>
          <w14:ligatures w14:val="none"/>
        </w:rPr>
      </w:pPr>
      <w:r w:rsidRPr="00C57D90">
        <w:rPr>
          <w:rFonts w:ascii="Arial" w:eastAsia="SimSun" w:hAnsi="Arial" w:cs="Arial"/>
          <w:color w:val="FF0000"/>
          <w:kern w:val="0"/>
          <w:szCs w:val="21"/>
          <w:shd w:val="clear" w:color="auto" w:fill="FFFFFF"/>
          <w14:ligatures w14:val="none"/>
        </w:rPr>
        <w:t xml:space="preserve">We need to be able to make through-Si vias, the contact pitch is somewhere between </w:t>
      </w:r>
      <w:r w:rsidRPr="00C57D90">
        <w:rPr>
          <w:rFonts w:ascii="Arial" w:eastAsia="SimSun" w:hAnsi="Arial" w:cs="Arial"/>
          <w:b/>
          <w:bCs/>
          <w:i/>
          <w:iCs/>
          <w:color w:val="FF0000"/>
          <w:kern w:val="0"/>
          <w:szCs w:val="21"/>
          <w:shd w:val="clear" w:color="auto" w:fill="FFFFFF"/>
          <w14:ligatures w14:val="none"/>
        </w:rPr>
        <w:t xml:space="preserve">40 and 5 µm </w:t>
      </w:r>
      <w:r w:rsidRPr="00C57D90">
        <w:rPr>
          <w:rFonts w:ascii="Arial" w:eastAsia="SimSun" w:hAnsi="Arial" w:cs="Arial"/>
          <w:color w:val="FF0000"/>
          <w:kern w:val="0"/>
          <w:szCs w:val="21"/>
          <w:shd w:val="clear" w:color="auto" w:fill="FFFFFF"/>
          <w14:ligatures w14:val="none"/>
        </w:rPr>
        <w:t>(process between FEOL and BEOL -&gt; we can’t do this on finished chips)</w:t>
      </w:r>
    </w:p>
    <w:p w14:paraId="72E3F22C" w14:textId="77777777" w:rsidR="006969FE" w:rsidRPr="00B10124" w:rsidRDefault="006969FE" w:rsidP="006969FE">
      <w:pPr>
        <w:widowControl/>
        <w:shd w:val="clear" w:color="auto" w:fill="FFFFFF"/>
        <w:spacing w:before="100"/>
        <w:jc w:val="left"/>
        <w:rPr>
          <w:rFonts w:ascii="SimSun" w:eastAsia="SimSun" w:hAnsi="SimSun" w:cs="SimSun"/>
          <w:kern w:val="0"/>
          <w:sz w:val="24"/>
          <w:szCs w:val="24"/>
          <w14:ligatures w14:val="none"/>
        </w:rPr>
      </w:pPr>
      <w:r w:rsidRPr="00B10124">
        <w:rPr>
          <w:rFonts w:ascii="Arial" w:eastAsia="SimSun" w:hAnsi="Arial" w:cs="Arial"/>
          <w:color w:val="222222"/>
          <w:kern w:val="0"/>
          <w:szCs w:val="21"/>
          <w14:ligatures w14:val="none"/>
        </w:rPr>
        <w:t>He mentioned that both were possible, you had to say in what situation they are possible</w:t>
      </w:r>
    </w:p>
    <w:p w14:paraId="55126329" w14:textId="4A9C39F3" w:rsidR="006969FE" w:rsidRPr="00B10124" w:rsidRDefault="006969FE" w:rsidP="006969FE">
      <w:pPr>
        <w:widowControl/>
        <w:shd w:val="clear" w:color="auto" w:fill="FFFFFF"/>
        <w:spacing w:before="60"/>
        <w:jc w:val="left"/>
        <w:outlineLvl w:val="3"/>
        <w:rPr>
          <w:rFonts w:ascii="SimSun" w:eastAsia="SimSun" w:hAnsi="SimSun" w:cs="SimSun"/>
          <w:b/>
          <w:bCs/>
          <w:kern w:val="0"/>
          <w:sz w:val="32"/>
          <w:szCs w:val="32"/>
          <w14:ligatures w14:val="none"/>
        </w:rPr>
      </w:pPr>
      <w:r w:rsidRPr="006969FE">
        <w:rPr>
          <w:rFonts w:ascii="Arial" w:eastAsia="SimSun" w:hAnsi="Arial" w:cs="Arial" w:hint="eastAsia"/>
          <w:b/>
          <w:bCs/>
          <w:color w:val="000000"/>
          <w:kern w:val="0"/>
          <w:sz w:val="24"/>
          <w:szCs w:val="24"/>
          <w14:ligatures w14:val="none"/>
        </w:rPr>
        <w:t>2022</w:t>
      </w:r>
    </w:p>
    <w:p w14:paraId="3D72FC07" w14:textId="77777777" w:rsidR="006969FE" w:rsidRPr="00B10124" w:rsidRDefault="006969FE" w:rsidP="006969FE">
      <w:pPr>
        <w:widowControl/>
        <w:spacing w:after="20"/>
        <w:ind w:left="360"/>
        <w:jc w:val="left"/>
        <w:rPr>
          <w:rFonts w:ascii="SimSun" w:eastAsia="SimSun" w:hAnsi="SimSun" w:cs="SimSun"/>
          <w:kern w:val="0"/>
          <w:sz w:val="24"/>
          <w:szCs w:val="24"/>
          <w14:ligatures w14:val="none"/>
        </w:rPr>
      </w:pPr>
      <w:r w:rsidRPr="00B10124">
        <w:rPr>
          <w:rFonts w:ascii="Arial" w:eastAsia="SimSun" w:hAnsi="Arial" w:cs="Arial"/>
          <w:b/>
          <w:bCs/>
          <w:color w:val="222222"/>
          <w:kern w:val="0"/>
          <w:szCs w:val="21"/>
          <w:shd w:val="clear" w:color="auto" w:fill="FFFFFF"/>
          <w14:ligatures w14:val="none"/>
        </w:rPr>
        <w:t xml:space="preserve">4. A 200mm wafer with 7000 sensor chips with 16 IOs: 14 IOs to connect to the signal processing chip and 2 IOs for power supply (VDD and GND). </w:t>
      </w:r>
      <w:proofErr w:type="gramStart"/>
      <w:r w:rsidRPr="00B10124">
        <w:rPr>
          <w:rFonts w:ascii="Arial" w:eastAsia="SimSun" w:hAnsi="Arial" w:cs="Arial"/>
          <w:b/>
          <w:bCs/>
          <w:color w:val="222222"/>
          <w:kern w:val="0"/>
          <w:szCs w:val="21"/>
          <w:shd w:val="clear" w:color="auto" w:fill="FFFFFF"/>
          <w14:ligatures w14:val="none"/>
        </w:rPr>
        <w:t>A sufficient number of</w:t>
      </w:r>
      <w:proofErr w:type="gramEnd"/>
      <w:r w:rsidRPr="00B10124">
        <w:rPr>
          <w:rFonts w:ascii="Arial" w:eastAsia="SimSun" w:hAnsi="Arial" w:cs="Arial"/>
          <w:b/>
          <w:bCs/>
          <w:color w:val="222222"/>
          <w:kern w:val="0"/>
          <w:szCs w:val="21"/>
          <w:shd w:val="clear" w:color="auto" w:fill="FFFFFF"/>
          <w14:ligatures w14:val="none"/>
        </w:rPr>
        <w:t xml:space="preserve"> 200mm wafers with 800 signal processing chips with 64 IOs: 2 IOs for power supply, 14 IOs to the sensor and the rest are digital and analog IOs. There are </w:t>
      </w:r>
      <w:proofErr w:type="gramStart"/>
      <w:r w:rsidRPr="00B10124">
        <w:rPr>
          <w:rFonts w:ascii="Arial" w:eastAsia="SimSun" w:hAnsi="Arial" w:cs="Arial"/>
          <w:b/>
          <w:bCs/>
          <w:color w:val="222222"/>
          <w:kern w:val="0"/>
          <w:szCs w:val="21"/>
          <w:shd w:val="clear" w:color="auto" w:fill="FFFFFF"/>
          <w14:ligatures w14:val="none"/>
        </w:rPr>
        <w:t>sufficient numbers of</w:t>
      </w:r>
      <w:proofErr w:type="gramEnd"/>
      <w:r w:rsidRPr="00B10124">
        <w:rPr>
          <w:rFonts w:ascii="Arial" w:eastAsia="SimSun" w:hAnsi="Arial" w:cs="Arial"/>
          <w:b/>
          <w:bCs/>
          <w:color w:val="222222"/>
          <w:kern w:val="0"/>
          <w:szCs w:val="21"/>
          <w:shd w:val="clear" w:color="auto" w:fill="FFFFFF"/>
          <w14:ligatures w14:val="none"/>
        </w:rPr>
        <w:t xml:space="preserve"> 128-pin package of 15x15mm.</w:t>
      </w:r>
    </w:p>
    <w:p w14:paraId="26E2084D" w14:textId="5B518406" w:rsidR="006969FE" w:rsidRDefault="006969FE" w:rsidP="001730D8">
      <w:pPr>
        <w:widowControl/>
        <w:spacing w:before="40" w:after="140"/>
        <w:ind w:left="700"/>
        <w:jc w:val="left"/>
        <w:rPr>
          <w:rFonts w:ascii="SimSun" w:eastAsia="SimSun" w:hAnsi="SimSun" w:cs="SimSun"/>
          <w:kern w:val="0"/>
          <w:sz w:val="24"/>
          <w:szCs w:val="24"/>
          <w14:ligatures w14:val="none"/>
        </w:rPr>
      </w:pPr>
      <w:r w:rsidRPr="00B10124">
        <w:rPr>
          <w:rFonts w:ascii="Arial" w:eastAsia="SimSun" w:hAnsi="Arial" w:cs="Arial"/>
          <w:b/>
          <w:bCs/>
          <w:color w:val="222222"/>
          <w:kern w:val="0"/>
          <w:szCs w:val="21"/>
          <w:shd w:val="clear" w:color="auto" w:fill="FFFFFF"/>
          <w14:ligatures w14:val="none"/>
        </w:rPr>
        <w:t xml:space="preserve">a. Can the sensor chip be integrated to the processing chip using </w:t>
      </w:r>
      <w:proofErr w:type="spellStart"/>
      <w:r w:rsidRPr="00B10124">
        <w:rPr>
          <w:rFonts w:ascii="Arial" w:eastAsia="SimSun" w:hAnsi="Arial" w:cs="Arial"/>
          <w:b/>
          <w:bCs/>
          <w:color w:val="222222"/>
          <w:kern w:val="0"/>
          <w:szCs w:val="21"/>
          <w:shd w:val="clear" w:color="auto" w:fill="FFFFFF"/>
          <w14:ligatures w14:val="none"/>
        </w:rPr>
        <w:t>flipchip</w:t>
      </w:r>
      <w:proofErr w:type="spellEnd"/>
      <w:r w:rsidRPr="00B10124">
        <w:rPr>
          <w:rFonts w:ascii="Arial" w:eastAsia="SimSun" w:hAnsi="Arial" w:cs="Arial"/>
          <w:b/>
          <w:bCs/>
          <w:color w:val="222222"/>
          <w:kern w:val="0"/>
          <w:szCs w:val="21"/>
          <w:shd w:val="clear" w:color="auto" w:fill="FFFFFF"/>
          <w14:ligatures w14:val="none"/>
        </w:rPr>
        <w:t xml:space="preserve"> technology? Why/why not? How can you solve it?</w:t>
      </w:r>
    </w:p>
    <w:p w14:paraId="59C9D56A" w14:textId="70A601BE" w:rsidR="001730D8" w:rsidRPr="001730D8" w:rsidRDefault="001730D8" w:rsidP="001730D8">
      <w:pPr>
        <w:widowControl/>
        <w:spacing w:before="40" w:after="140"/>
        <w:ind w:left="700"/>
        <w:jc w:val="left"/>
        <w:rPr>
          <w:rFonts w:ascii="SimSun" w:eastAsia="SimSun" w:hAnsi="SimSun" w:cs="SimSun"/>
          <w:color w:val="FF0000"/>
          <w:kern w:val="0"/>
          <w:sz w:val="24"/>
          <w:szCs w:val="24"/>
          <w14:ligatures w14:val="none"/>
        </w:rPr>
      </w:pPr>
      <w:r w:rsidRPr="001730D8">
        <w:rPr>
          <w:color w:val="FF0000"/>
        </w:rPr>
        <w:t>Yes, the sensor chip can be integrated with the processing chip using flip chip technology. The primary challenge is ensuring precise alignment and reliable connections. This can be addressed by using high-precision bonding equipment, and if necessary, employing an interposer or RDL to handle any discrepancies in pad layout or routing requirements. Careful design, verification, and testing are crucial to the success of this integration.</w:t>
      </w:r>
    </w:p>
    <w:p w14:paraId="48653961" w14:textId="77777777" w:rsidR="006969FE" w:rsidRDefault="006969FE" w:rsidP="006969FE">
      <w:pPr>
        <w:widowControl/>
        <w:spacing w:before="40" w:after="140"/>
        <w:ind w:left="700"/>
        <w:jc w:val="left"/>
        <w:rPr>
          <w:rFonts w:ascii="Arial" w:eastAsia="SimSun" w:hAnsi="Arial" w:cs="Arial"/>
          <w:b/>
          <w:bCs/>
          <w:color w:val="00B0F0"/>
          <w:kern w:val="0"/>
          <w:szCs w:val="21"/>
          <w:shd w:val="clear" w:color="auto" w:fill="FFFFFF"/>
          <w14:ligatures w14:val="none"/>
        </w:rPr>
      </w:pPr>
      <w:r w:rsidRPr="00550F1A">
        <w:rPr>
          <w:rFonts w:ascii="Arial" w:eastAsia="SimSun" w:hAnsi="Arial" w:cs="Arial"/>
          <w:b/>
          <w:bCs/>
          <w:color w:val="00B0F0"/>
          <w:kern w:val="0"/>
          <w:szCs w:val="21"/>
          <w:shd w:val="clear" w:color="auto" w:fill="FFFFFF"/>
          <w14:ligatures w14:val="none"/>
        </w:rPr>
        <w:t>b. Can the sensor chip be integrated to the processing chip using TSV technology? Why/why not? How can you solve it?</w:t>
      </w:r>
    </w:p>
    <w:p w14:paraId="67EC1E90" w14:textId="7DDD7C68" w:rsidR="00034854" w:rsidRPr="00034854" w:rsidRDefault="00034854" w:rsidP="006969FE">
      <w:pPr>
        <w:widowControl/>
        <w:spacing w:before="40" w:after="140"/>
        <w:ind w:left="700"/>
        <w:jc w:val="left"/>
        <w:rPr>
          <w:rFonts w:ascii="SimSun" w:eastAsia="SimSun" w:hAnsi="SimSun" w:cs="SimSun"/>
          <w:color w:val="00B0F0"/>
          <w:kern w:val="0"/>
          <w:sz w:val="24"/>
          <w:szCs w:val="24"/>
          <w14:ligatures w14:val="none"/>
        </w:rPr>
      </w:pPr>
      <w:r>
        <w:rPr>
          <w:rFonts w:ascii="Arial" w:eastAsia="SimSun" w:hAnsi="Arial" w:cs="Arial"/>
          <w:color w:val="00B0F0"/>
          <w:kern w:val="0"/>
          <w:szCs w:val="21"/>
          <w:shd w:val="clear" w:color="auto" w:fill="FFFFFF"/>
          <w14:ligatures w14:val="none"/>
        </w:rPr>
        <w:t xml:space="preserve">We can. </w:t>
      </w:r>
    </w:p>
    <w:p w14:paraId="6E571C0C" w14:textId="77777777" w:rsidR="006969FE" w:rsidRPr="00B10124" w:rsidRDefault="006969FE" w:rsidP="006969FE">
      <w:pPr>
        <w:widowControl/>
        <w:spacing w:before="40" w:after="140"/>
        <w:ind w:left="700"/>
        <w:jc w:val="left"/>
        <w:rPr>
          <w:rFonts w:ascii="SimSun" w:eastAsia="SimSun" w:hAnsi="SimSun" w:cs="SimSun"/>
          <w:kern w:val="0"/>
          <w:sz w:val="24"/>
          <w:szCs w:val="24"/>
          <w14:ligatures w14:val="none"/>
        </w:rPr>
      </w:pPr>
      <w:r w:rsidRPr="00B10124">
        <w:rPr>
          <w:rFonts w:ascii="Arial" w:eastAsia="SimSun" w:hAnsi="Arial" w:cs="Arial"/>
          <w:b/>
          <w:bCs/>
          <w:color w:val="222222"/>
          <w:kern w:val="0"/>
          <w:szCs w:val="21"/>
          <w:shd w:val="clear" w:color="auto" w:fill="FFFFFF"/>
          <w14:ligatures w14:val="none"/>
        </w:rPr>
        <w:t>c. Suggest the simplest method to interconnect and package both chips with the above package.</w:t>
      </w:r>
    </w:p>
    <w:p w14:paraId="1EDBE216" w14:textId="77777777" w:rsidR="006969FE" w:rsidRPr="00B10124" w:rsidRDefault="006969FE" w:rsidP="006969FE">
      <w:pPr>
        <w:widowControl/>
        <w:spacing w:before="40" w:after="140"/>
        <w:ind w:left="700"/>
        <w:jc w:val="left"/>
        <w:rPr>
          <w:rFonts w:ascii="SimSun" w:eastAsia="SimSun" w:hAnsi="SimSun" w:cs="SimSun"/>
          <w:kern w:val="0"/>
          <w:sz w:val="24"/>
          <w:szCs w:val="24"/>
          <w14:ligatures w14:val="none"/>
        </w:rPr>
      </w:pPr>
      <w:r w:rsidRPr="00B10124">
        <w:rPr>
          <w:rFonts w:ascii="Arial" w:eastAsia="SimSun" w:hAnsi="Arial" w:cs="Arial"/>
          <w:b/>
          <w:bCs/>
          <w:color w:val="222222"/>
          <w:kern w:val="0"/>
          <w:szCs w:val="21"/>
          <w:shd w:val="clear" w:color="auto" w:fill="FFFFFF"/>
          <w14:ligatures w14:val="none"/>
        </w:rPr>
        <w:t>d. If you can change the package, which one would you choose? (From the given image, the current package has leads).</w:t>
      </w:r>
    </w:p>
    <w:p w14:paraId="747D24DB" w14:textId="77777777" w:rsidR="006969FE" w:rsidRPr="00B10124" w:rsidRDefault="006969FE" w:rsidP="006969FE">
      <w:pPr>
        <w:widowControl/>
        <w:jc w:val="left"/>
        <w:rPr>
          <w:rFonts w:ascii="SimSun" w:eastAsia="SimSun" w:hAnsi="SimSun" w:cs="SimSun"/>
          <w:kern w:val="0"/>
          <w:sz w:val="24"/>
          <w:szCs w:val="24"/>
          <w14:ligatures w14:val="none"/>
        </w:rPr>
      </w:pPr>
    </w:p>
    <w:p w14:paraId="7FFBCE9B" w14:textId="77777777" w:rsidR="006969FE" w:rsidRPr="00C57D90" w:rsidRDefault="006969FE" w:rsidP="006969FE">
      <w:pPr>
        <w:widowControl/>
        <w:spacing w:after="20"/>
        <w:ind w:left="360"/>
        <w:jc w:val="left"/>
        <w:rPr>
          <w:rFonts w:ascii="SimSun" w:eastAsia="SimSun" w:hAnsi="SimSun" w:cs="SimSun"/>
          <w:color w:val="4472C4" w:themeColor="accent1"/>
          <w:kern w:val="0"/>
          <w:sz w:val="24"/>
          <w:szCs w:val="24"/>
          <w14:ligatures w14:val="none"/>
        </w:rPr>
      </w:pPr>
      <w:r w:rsidRPr="00C57D90">
        <w:rPr>
          <w:rFonts w:ascii="Arial" w:eastAsia="SimSun" w:hAnsi="Arial" w:cs="Arial"/>
          <w:b/>
          <w:bCs/>
          <w:color w:val="4472C4" w:themeColor="accent1"/>
          <w:kern w:val="0"/>
          <w:szCs w:val="21"/>
          <w:shd w:val="clear" w:color="auto" w:fill="FFFFFF"/>
          <w14:ligatures w14:val="none"/>
        </w:rPr>
        <w:t>5. Given the area-array pitch vs chip count graph (from 2 rows to full arrays) with peripheral pitch of 40um.</w:t>
      </w:r>
    </w:p>
    <w:p w14:paraId="7A32039F" w14:textId="77777777" w:rsidR="006969FE" w:rsidRPr="00B10124" w:rsidRDefault="006969FE" w:rsidP="006969FE">
      <w:pPr>
        <w:widowControl/>
        <w:spacing w:before="40" w:after="140"/>
        <w:ind w:left="700"/>
        <w:jc w:val="left"/>
        <w:rPr>
          <w:rFonts w:ascii="SimSun" w:eastAsia="SimSun" w:hAnsi="SimSun" w:cs="SimSun"/>
          <w:kern w:val="0"/>
          <w:sz w:val="24"/>
          <w:szCs w:val="24"/>
          <w14:ligatures w14:val="none"/>
        </w:rPr>
      </w:pPr>
      <w:r w:rsidRPr="00B10124">
        <w:rPr>
          <w:rFonts w:ascii="Arial" w:eastAsia="SimSun" w:hAnsi="Arial" w:cs="Arial"/>
          <w:b/>
          <w:bCs/>
          <w:color w:val="222222"/>
          <w:kern w:val="0"/>
          <w:szCs w:val="21"/>
          <w:shd w:val="clear" w:color="auto" w:fill="FFFFFF"/>
          <w14:ligatures w14:val="none"/>
        </w:rPr>
        <w:t>a. If there are 40000 IOs, what will be the area-array pitch of 5 rows?</w:t>
      </w:r>
    </w:p>
    <w:p w14:paraId="6BC1D994" w14:textId="77777777" w:rsidR="006969FE" w:rsidRPr="00B10124" w:rsidRDefault="006969FE" w:rsidP="006969FE">
      <w:pPr>
        <w:widowControl/>
        <w:spacing w:before="40" w:after="140"/>
        <w:ind w:left="700"/>
        <w:jc w:val="left"/>
        <w:rPr>
          <w:rFonts w:ascii="SimSun" w:eastAsia="SimSun" w:hAnsi="SimSun" w:cs="SimSun"/>
          <w:kern w:val="0"/>
          <w:sz w:val="24"/>
          <w:szCs w:val="24"/>
          <w14:ligatures w14:val="none"/>
        </w:rPr>
      </w:pPr>
      <w:r w:rsidRPr="00B10124">
        <w:rPr>
          <w:rFonts w:ascii="Arial" w:eastAsia="SimSun" w:hAnsi="Arial" w:cs="Arial"/>
          <w:color w:val="222222"/>
          <w:kern w:val="0"/>
          <w:szCs w:val="21"/>
          <w:shd w:val="clear" w:color="auto" w:fill="FFFFFF"/>
          <w14:ligatures w14:val="none"/>
        </w:rPr>
        <w:t>2110 µm? If we take 0.05 as the slope and assuming linear growth</w:t>
      </w:r>
    </w:p>
    <w:p w14:paraId="06C4F57C" w14:textId="77777777" w:rsidR="006969FE" w:rsidRPr="00B10124" w:rsidRDefault="006969FE" w:rsidP="006969FE">
      <w:pPr>
        <w:widowControl/>
        <w:spacing w:before="40" w:after="140"/>
        <w:ind w:left="700"/>
        <w:jc w:val="left"/>
        <w:rPr>
          <w:rFonts w:ascii="SimSun" w:eastAsia="SimSun" w:hAnsi="SimSun" w:cs="SimSun"/>
          <w:kern w:val="0"/>
          <w:sz w:val="24"/>
          <w:szCs w:val="24"/>
          <w14:ligatures w14:val="none"/>
        </w:rPr>
      </w:pPr>
      <w:r w:rsidRPr="00B10124">
        <w:rPr>
          <w:rFonts w:ascii="Arial" w:eastAsia="SimSun" w:hAnsi="Arial" w:cs="Arial"/>
          <w:color w:val="4A86E8"/>
          <w:kern w:val="0"/>
          <w:szCs w:val="21"/>
          <w:shd w:val="clear" w:color="auto" w:fill="FFFFFF"/>
          <w14:ligatures w14:val="none"/>
        </w:rPr>
        <w:t>I get 199.6 µm</w:t>
      </w:r>
    </w:p>
    <w:p w14:paraId="4D0A4D1E" w14:textId="77777777" w:rsidR="006969FE" w:rsidRPr="00B10124" w:rsidRDefault="006969FE" w:rsidP="006969FE">
      <w:pPr>
        <w:widowControl/>
        <w:spacing w:before="40" w:after="140"/>
        <w:ind w:left="700"/>
        <w:jc w:val="left"/>
        <w:rPr>
          <w:rFonts w:ascii="SimSun" w:eastAsia="SimSun" w:hAnsi="SimSun" w:cs="SimSun"/>
          <w:kern w:val="0"/>
          <w:sz w:val="24"/>
          <w:szCs w:val="24"/>
          <w14:ligatures w14:val="none"/>
        </w:rPr>
      </w:pPr>
      <w:r w:rsidRPr="00B10124">
        <w:rPr>
          <w:rFonts w:ascii="Arial" w:eastAsia="SimSun" w:hAnsi="Arial" w:cs="Arial"/>
          <w:b/>
          <w:bCs/>
          <w:color w:val="222222"/>
          <w:kern w:val="0"/>
          <w:szCs w:val="21"/>
          <w:shd w:val="clear" w:color="auto" w:fill="FFFFFF"/>
          <w14:ligatures w14:val="none"/>
        </w:rPr>
        <w:t>b. If there are 40000 IOs, what will be the area-array pitch of full-array?</w:t>
      </w:r>
    </w:p>
    <w:p w14:paraId="1F3D6525" w14:textId="77777777" w:rsidR="006969FE" w:rsidRPr="00B10124" w:rsidRDefault="006969FE" w:rsidP="006969FE">
      <w:pPr>
        <w:widowControl/>
        <w:spacing w:before="40" w:after="140"/>
        <w:ind w:left="700"/>
        <w:jc w:val="left"/>
        <w:rPr>
          <w:rFonts w:ascii="SimSun" w:eastAsia="SimSun" w:hAnsi="SimSun" w:cs="SimSun"/>
          <w:kern w:val="0"/>
          <w:sz w:val="24"/>
          <w:szCs w:val="24"/>
          <w14:ligatures w14:val="none"/>
        </w:rPr>
      </w:pPr>
      <w:r w:rsidRPr="00B10124">
        <w:rPr>
          <w:rFonts w:ascii="Arial" w:eastAsia="SimSun" w:hAnsi="Arial" w:cs="Arial"/>
          <w:color w:val="222222"/>
          <w:kern w:val="0"/>
          <w:szCs w:val="21"/>
          <w:shd w:val="clear" w:color="auto" w:fill="FFFFFF"/>
          <w14:ligatures w14:val="none"/>
        </w:rPr>
        <w:t xml:space="preserve">8060 µm? Taking 0.2 for the slope </w:t>
      </w:r>
      <w:r w:rsidRPr="00B10124">
        <w:rPr>
          <w:rFonts w:ascii="Arial" w:eastAsia="SimSun" w:hAnsi="Arial" w:cs="Arial"/>
          <w:color w:val="FF9900"/>
          <w:kern w:val="0"/>
          <w:szCs w:val="21"/>
          <w:shd w:val="clear" w:color="auto" w:fill="FFFFFF"/>
          <w14:ligatures w14:val="none"/>
        </w:rPr>
        <w:t>I’m getting 2000 µm = 2 mm. Question seems unrealistic though. 40000 I/</w:t>
      </w:r>
      <w:proofErr w:type="spellStart"/>
      <w:r w:rsidRPr="00B10124">
        <w:rPr>
          <w:rFonts w:ascii="Arial" w:eastAsia="SimSun" w:hAnsi="Arial" w:cs="Arial"/>
          <w:color w:val="FF9900"/>
          <w:kern w:val="0"/>
          <w:szCs w:val="21"/>
          <w:shd w:val="clear" w:color="auto" w:fill="FFFFFF"/>
          <w14:ligatures w14:val="none"/>
        </w:rPr>
        <w:t>Os</w:t>
      </w:r>
      <w:proofErr w:type="spellEnd"/>
      <w:r w:rsidRPr="00B10124">
        <w:rPr>
          <w:rFonts w:ascii="Arial" w:eastAsia="SimSun" w:hAnsi="Arial" w:cs="Arial"/>
          <w:color w:val="FF9900"/>
          <w:kern w:val="0"/>
          <w:szCs w:val="21"/>
          <w:shd w:val="clear" w:color="auto" w:fill="FFFFFF"/>
          <w14:ligatures w14:val="none"/>
        </w:rPr>
        <w:t xml:space="preserve"> * 40 µm is a circumference of 1.6 m! Then assuming it’s square, sides of 400 mm, which is huge! </w:t>
      </w:r>
      <w:r w:rsidRPr="00B10124">
        <w:rPr>
          <w:rFonts w:ascii="Arial" w:eastAsia="SimSun" w:hAnsi="Arial" w:cs="Arial"/>
          <w:color w:val="00FF00"/>
          <w:kern w:val="0"/>
          <w:szCs w:val="21"/>
          <w:shd w:val="clear" w:color="auto" w:fill="FFFFFF"/>
          <w14:ligatures w14:val="none"/>
        </w:rPr>
        <w:t>That’s what she said.</w:t>
      </w:r>
      <w:r w:rsidRPr="00B10124">
        <w:rPr>
          <w:rFonts w:ascii="Arial" w:eastAsia="SimSun" w:hAnsi="Arial" w:cs="Arial"/>
          <w:color w:val="FF9900"/>
          <w:kern w:val="0"/>
          <w:szCs w:val="21"/>
          <w:shd w:val="clear" w:color="auto" w:fill="FFFFFF"/>
          <w14:ligatures w14:val="none"/>
        </w:rPr>
        <w:br/>
        <w:t xml:space="preserve">That gives an area of (400 </w:t>
      </w:r>
      <w:proofErr w:type="gramStart"/>
      <w:r w:rsidRPr="00B10124">
        <w:rPr>
          <w:rFonts w:ascii="Arial" w:eastAsia="SimSun" w:hAnsi="Arial" w:cs="Arial"/>
          <w:color w:val="FF9900"/>
          <w:kern w:val="0"/>
          <w:szCs w:val="21"/>
          <w:shd w:val="clear" w:color="auto" w:fill="FFFFFF"/>
          <w14:ligatures w14:val="none"/>
        </w:rPr>
        <w:t>mm)^</w:t>
      </w:r>
      <w:proofErr w:type="gramEnd"/>
      <w:r w:rsidRPr="00B10124">
        <w:rPr>
          <w:rFonts w:ascii="Arial" w:eastAsia="SimSun" w:hAnsi="Arial" w:cs="Arial"/>
          <w:color w:val="FF9900"/>
          <w:kern w:val="0"/>
          <w:szCs w:val="21"/>
          <w:shd w:val="clear" w:color="auto" w:fill="FFFFFF"/>
          <w14:ligatures w14:val="none"/>
        </w:rPr>
        <w:t>2, so sqrt((400mm)^2 / 40000) = 400 mm / sqrt(40000) = 2 mm (dividing the area by the amount of I/O’s, gives the area per I/O in the area array. Taking the square root of that, should give the pitch).</w:t>
      </w:r>
    </w:p>
    <w:p w14:paraId="115E0FD7" w14:textId="77777777" w:rsidR="006969FE" w:rsidRPr="00B10124" w:rsidRDefault="006969FE" w:rsidP="006969FE">
      <w:pPr>
        <w:widowControl/>
        <w:spacing w:before="40" w:after="140"/>
        <w:ind w:left="700"/>
        <w:jc w:val="left"/>
        <w:rPr>
          <w:rFonts w:ascii="SimSun" w:eastAsia="SimSun" w:hAnsi="SimSun" w:cs="SimSun"/>
          <w:kern w:val="0"/>
          <w:sz w:val="24"/>
          <w:szCs w:val="24"/>
          <w14:ligatures w14:val="none"/>
        </w:rPr>
      </w:pPr>
      <w:r w:rsidRPr="00B10124">
        <w:rPr>
          <w:rFonts w:ascii="Arial" w:eastAsia="SimSun" w:hAnsi="Arial" w:cs="Arial"/>
          <w:color w:val="4A86E8"/>
          <w:kern w:val="0"/>
          <w:szCs w:val="21"/>
          <w:shd w:val="clear" w:color="auto" w:fill="FFFFFF"/>
          <w14:ligatures w14:val="none"/>
        </w:rPr>
        <w:t>I get 2000 µm</w:t>
      </w:r>
    </w:p>
    <w:p w14:paraId="609264F3" w14:textId="77777777" w:rsidR="006969FE" w:rsidRPr="00396F0B" w:rsidRDefault="006969FE" w:rsidP="006969FE">
      <w:pPr>
        <w:widowControl/>
        <w:spacing w:after="20"/>
        <w:ind w:left="360"/>
        <w:jc w:val="left"/>
        <w:rPr>
          <w:rFonts w:ascii="SimSun" w:eastAsia="SimSun" w:hAnsi="SimSun" w:cs="SimSun"/>
          <w:color w:val="00B0F0"/>
          <w:kern w:val="0"/>
          <w:sz w:val="24"/>
          <w:szCs w:val="24"/>
          <w14:ligatures w14:val="none"/>
        </w:rPr>
      </w:pPr>
      <w:r w:rsidRPr="00B10124">
        <w:rPr>
          <w:rFonts w:ascii="Arial" w:eastAsia="SimSun" w:hAnsi="Arial" w:cs="Arial"/>
          <w:b/>
          <w:bCs/>
          <w:color w:val="222222"/>
          <w:kern w:val="0"/>
          <w:szCs w:val="21"/>
          <w:shd w:val="clear" w:color="auto" w:fill="FFFFFF"/>
          <w14:ligatures w14:val="none"/>
        </w:rPr>
        <w:t>6.</w:t>
      </w:r>
      <w:r w:rsidRPr="00396F0B">
        <w:rPr>
          <w:rFonts w:ascii="Arial" w:eastAsia="SimSun" w:hAnsi="Arial" w:cs="Arial"/>
          <w:b/>
          <w:bCs/>
          <w:color w:val="00B0F0"/>
          <w:kern w:val="0"/>
          <w:szCs w:val="21"/>
          <w:shd w:val="clear" w:color="auto" w:fill="FFFFFF"/>
          <w14:ligatures w14:val="none"/>
        </w:rPr>
        <w:t xml:space="preserve"> Given a polymer MEMS on silicone polymer substrate.</w:t>
      </w:r>
    </w:p>
    <w:p w14:paraId="6B37A0CE" w14:textId="77777777" w:rsidR="006969FE" w:rsidRPr="00396F0B" w:rsidRDefault="006969FE" w:rsidP="006969FE">
      <w:pPr>
        <w:widowControl/>
        <w:spacing w:before="40" w:after="140"/>
        <w:ind w:left="700"/>
        <w:jc w:val="left"/>
        <w:rPr>
          <w:rFonts w:ascii="SimSun" w:eastAsia="SimSun" w:hAnsi="SimSun" w:cs="SimSun"/>
          <w:color w:val="00B0F0"/>
          <w:kern w:val="0"/>
          <w:sz w:val="24"/>
          <w:szCs w:val="24"/>
          <w14:ligatures w14:val="none"/>
        </w:rPr>
      </w:pPr>
      <w:r w:rsidRPr="00396F0B">
        <w:rPr>
          <w:rFonts w:ascii="Arial" w:eastAsia="SimSun" w:hAnsi="Arial" w:cs="Arial"/>
          <w:b/>
          <w:bCs/>
          <w:color w:val="00B0F0"/>
          <w:kern w:val="0"/>
          <w:szCs w:val="21"/>
          <w:shd w:val="clear" w:color="auto" w:fill="FFFFFF"/>
          <w14:ligatures w14:val="none"/>
        </w:rPr>
        <w:t>a. Is it reasonable to use metal seal for this MEMS?</w:t>
      </w:r>
    </w:p>
    <w:p w14:paraId="5020F991" w14:textId="77777777" w:rsidR="006969FE" w:rsidRPr="00396F0B" w:rsidRDefault="006969FE" w:rsidP="006969FE">
      <w:pPr>
        <w:widowControl/>
        <w:spacing w:before="40" w:after="140"/>
        <w:ind w:left="700"/>
        <w:jc w:val="left"/>
        <w:rPr>
          <w:rFonts w:ascii="SimSun" w:eastAsia="SimSun" w:hAnsi="SimSun" w:cs="SimSun"/>
          <w:color w:val="00B0F0"/>
          <w:kern w:val="0"/>
          <w:sz w:val="24"/>
          <w:szCs w:val="24"/>
          <w14:ligatures w14:val="none"/>
        </w:rPr>
      </w:pPr>
      <w:r w:rsidRPr="00396F0B">
        <w:rPr>
          <w:rFonts w:ascii="Arial" w:eastAsia="SimSun" w:hAnsi="Arial" w:cs="Arial"/>
          <w:color w:val="00B0F0"/>
          <w:kern w:val="0"/>
          <w:szCs w:val="21"/>
          <w:shd w:val="clear" w:color="auto" w:fill="FFFFFF"/>
          <w14:ligatures w14:val="none"/>
        </w:rPr>
        <w:t>No need for a metal seal as the silicone substrate is already leaky</w:t>
      </w:r>
    </w:p>
    <w:p w14:paraId="6F250840" w14:textId="77777777" w:rsidR="004F3BF6" w:rsidRPr="00396F0B" w:rsidRDefault="006969FE" w:rsidP="006969FE">
      <w:pPr>
        <w:widowControl/>
        <w:spacing w:before="40" w:after="140"/>
        <w:ind w:left="700"/>
        <w:jc w:val="left"/>
        <w:rPr>
          <w:rFonts w:ascii="Arial" w:eastAsia="SimSun" w:hAnsi="Arial" w:cs="Arial"/>
          <w:b/>
          <w:bCs/>
          <w:color w:val="00B0F0"/>
          <w:kern w:val="0"/>
          <w:szCs w:val="21"/>
          <w:shd w:val="clear" w:color="auto" w:fill="FFFFFF"/>
          <w14:ligatures w14:val="none"/>
        </w:rPr>
      </w:pPr>
      <w:r w:rsidRPr="00396F0B">
        <w:rPr>
          <w:rFonts w:ascii="Arial" w:eastAsia="SimSun" w:hAnsi="Arial" w:cs="Arial"/>
          <w:b/>
          <w:bCs/>
          <w:color w:val="00B0F0"/>
          <w:kern w:val="0"/>
          <w:szCs w:val="21"/>
          <w:shd w:val="clear" w:color="auto" w:fill="FFFFFF"/>
          <w14:ligatures w14:val="none"/>
        </w:rPr>
        <w:t>b. Is it reasonable to use getter for this MEMS</w:t>
      </w:r>
    </w:p>
    <w:p w14:paraId="1C131DE6" w14:textId="0D0A7D00" w:rsidR="006969FE" w:rsidRPr="00396F0B" w:rsidRDefault="006969FE" w:rsidP="006969FE">
      <w:pPr>
        <w:widowControl/>
        <w:spacing w:before="40" w:after="140"/>
        <w:ind w:left="700"/>
        <w:jc w:val="left"/>
        <w:rPr>
          <w:rFonts w:ascii="SimSun" w:eastAsia="SimSun" w:hAnsi="SimSun" w:cs="SimSun"/>
          <w:color w:val="00B0F0"/>
          <w:kern w:val="0"/>
          <w:sz w:val="24"/>
          <w:szCs w:val="24"/>
          <w14:ligatures w14:val="none"/>
        </w:rPr>
      </w:pPr>
      <w:r w:rsidRPr="00396F0B">
        <w:rPr>
          <w:rFonts w:ascii="Arial" w:eastAsia="SimSun" w:hAnsi="Arial" w:cs="Arial"/>
          <w:b/>
          <w:bCs/>
          <w:color w:val="00B0F0"/>
          <w:kern w:val="0"/>
          <w:szCs w:val="21"/>
          <w:shd w:val="clear" w:color="auto" w:fill="FFFFFF"/>
          <w14:ligatures w14:val="none"/>
        </w:rPr>
        <w:t>?</w:t>
      </w:r>
    </w:p>
    <w:p w14:paraId="246EBB73" w14:textId="77777777" w:rsidR="006969FE" w:rsidRPr="00396F0B" w:rsidRDefault="006969FE" w:rsidP="006969FE">
      <w:pPr>
        <w:widowControl/>
        <w:spacing w:before="40" w:after="140"/>
        <w:ind w:left="700"/>
        <w:jc w:val="left"/>
        <w:rPr>
          <w:rFonts w:ascii="SimSun" w:eastAsia="SimSun" w:hAnsi="SimSun" w:cs="SimSun"/>
          <w:color w:val="00B0F0"/>
          <w:kern w:val="0"/>
          <w:sz w:val="24"/>
          <w:szCs w:val="24"/>
          <w14:ligatures w14:val="none"/>
        </w:rPr>
      </w:pPr>
      <w:r w:rsidRPr="00396F0B">
        <w:rPr>
          <w:rFonts w:ascii="Arial" w:eastAsia="SimSun" w:hAnsi="Arial" w:cs="Arial"/>
          <w:color w:val="00B0F0"/>
          <w:kern w:val="0"/>
          <w:szCs w:val="21"/>
          <w:shd w:val="clear" w:color="auto" w:fill="FFFFFF"/>
          <w14:ligatures w14:val="none"/>
        </w:rPr>
        <w:t>Silicones are one of the most permeable materials, so if it’s used as a substrate, adding a getter will not make a lot of sense, it will quickly saturate</w:t>
      </w:r>
    </w:p>
    <w:p w14:paraId="70DBFBF4" w14:textId="46FC73E0" w:rsidR="006969FE" w:rsidRPr="00B10124" w:rsidRDefault="006969FE" w:rsidP="006969FE">
      <w:pPr>
        <w:widowControl/>
        <w:shd w:val="clear" w:color="auto" w:fill="FFFFFF"/>
        <w:spacing w:before="60"/>
        <w:jc w:val="left"/>
        <w:outlineLvl w:val="3"/>
        <w:rPr>
          <w:rFonts w:ascii="SimSun" w:eastAsia="SimSun" w:hAnsi="SimSun" w:cs="SimSun"/>
          <w:b/>
          <w:bCs/>
          <w:kern w:val="0"/>
          <w:sz w:val="24"/>
          <w:szCs w:val="24"/>
          <w14:ligatures w14:val="none"/>
        </w:rPr>
      </w:pPr>
      <w:r>
        <w:rPr>
          <w:rFonts w:ascii="Arial" w:eastAsia="SimSun" w:hAnsi="Arial" w:cs="Arial" w:hint="eastAsia"/>
          <w:b/>
          <w:bCs/>
          <w:color w:val="000000"/>
          <w:kern w:val="0"/>
          <w:szCs w:val="21"/>
          <w14:ligatures w14:val="none"/>
        </w:rPr>
        <w:t>2016</w:t>
      </w:r>
    </w:p>
    <w:p w14:paraId="425DB547" w14:textId="77777777" w:rsidR="006969FE" w:rsidRPr="00B10124" w:rsidRDefault="006969FE" w:rsidP="00BA5832">
      <w:pPr>
        <w:widowControl/>
        <w:numPr>
          <w:ilvl w:val="0"/>
          <w:numId w:val="18"/>
        </w:numPr>
        <w:shd w:val="clear" w:color="auto" w:fill="FFFFFF"/>
        <w:spacing w:before="60"/>
        <w:ind w:left="1080"/>
        <w:jc w:val="left"/>
        <w:textAlignment w:val="baseline"/>
        <w:rPr>
          <w:rFonts w:ascii="Arial" w:eastAsia="SimSun" w:hAnsi="Arial" w:cs="Arial"/>
          <w:color w:val="222222"/>
          <w:kern w:val="0"/>
          <w:szCs w:val="21"/>
          <w14:ligatures w14:val="none"/>
        </w:rPr>
      </w:pPr>
      <w:r w:rsidRPr="00B10124">
        <w:rPr>
          <w:rFonts w:ascii="Arial" w:eastAsia="SimSun" w:hAnsi="Arial" w:cs="Arial"/>
          <w:color w:val="222222"/>
          <w:kern w:val="0"/>
          <w:szCs w:val="21"/>
          <w:shd w:val="clear" w:color="auto" w:fill="FFFFFF"/>
          <w14:ligatures w14:val="none"/>
        </w:rPr>
        <w:t>Choose a technique based on the number of Pin and Area (calculate density and decide)</w:t>
      </w:r>
    </w:p>
    <w:p w14:paraId="457812A0" w14:textId="77777777" w:rsidR="006969FE" w:rsidRPr="00B10124" w:rsidRDefault="006969FE" w:rsidP="00BA5832">
      <w:pPr>
        <w:widowControl/>
        <w:numPr>
          <w:ilvl w:val="0"/>
          <w:numId w:val="18"/>
        </w:numPr>
        <w:shd w:val="clear" w:color="auto" w:fill="FFFFFF"/>
        <w:ind w:left="1080"/>
        <w:jc w:val="left"/>
        <w:textAlignment w:val="baseline"/>
        <w:rPr>
          <w:rFonts w:ascii="Arial" w:eastAsia="SimSun" w:hAnsi="Arial" w:cs="Arial"/>
          <w:color w:val="222222"/>
          <w:kern w:val="0"/>
          <w:szCs w:val="21"/>
          <w14:ligatures w14:val="none"/>
        </w:rPr>
      </w:pPr>
      <w:r w:rsidRPr="00B10124">
        <w:rPr>
          <w:rFonts w:ascii="Arial" w:eastAsia="SimSun" w:hAnsi="Arial" w:cs="Arial"/>
          <w:color w:val="222222"/>
          <w:kern w:val="0"/>
          <w:szCs w:val="21"/>
          <w:shd w:val="clear" w:color="auto" w:fill="FFFFFF"/>
          <w14:ligatures w14:val="none"/>
        </w:rPr>
        <w:t>RIGHT/WRONG on medical implantation</w:t>
      </w:r>
    </w:p>
    <w:p w14:paraId="2A6F6203" w14:textId="77777777" w:rsidR="006969FE" w:rsidRPr="00B10124" w:rsidRDefault="006969FE" w:rsidP="00BA5832">
      <w:pPr>
        <w:widowControl/>
        <w:numPr>
          <w:ilvl w:val="0"/>
          <w:numId w:val="18"/>
        </w:numPr>
        <w:shd w:val="clear" w:color="auto" w:fill="FFFFFF"/>
        <w:ind w:left="1080"/>
        <w:jc w:val="left"/>
        <w:textAlignment w:val="baseline"/>
        <w:rPr>
          <w:rFonts w:ascii="Arial" w:eastAsia="SimSun" w:hAnsi="Arial" w:cs="Arial"/>
          <w:color w:val="222222"/>
          <w:kern w:val="0"/>
          <w:szCs w:val="21"/>
          <w14:ligatures w14:val="none"/>
        </w:rPr>
      </w:pPr>
      <w:r w:rsidRPr="00B10124">
        <w:rPr>
          <w:rFonts w:ascii="Arial" w:eastAsia="SimSun" w:hAnsi="Arial" w:cs="Arial"/>
          <w:color w:val="222222"/>
          <w:kern w:val="0"/>
          <w:szCs w:val="21"/>
          <w:shd w:val="clear" w:color="auto" w:fill="FFFFFF"/>
          <w14:ligatures w14:val="none"/>
        </w:rPr>
        <w:t>Does silicone solve all the stress?</w:t>
      </w:r>
    </w:p>
    <w:p w14:paraId="0E0FD76C" w14:textId="77777777" w:rsidR="006969FE" w:rsidRPr="00B10124" w:rsidRDefault="006969FE" w:rsidP="00BA5832">
      <w:pPr>
        <w:widowControl/>
        <w:numPr>
          <w:ilvl w:val="0"/>
          <w:numId w:val="19"/>
        </w:numPr>
        <w:shd w:val="clear" w:color="auto" w:fill="FFFFFF"/>
        <w:ind w:left="1080"/>
        <w:jc w:val="left"/>
        <w:textAlignment w:val="baseline"/>
        <w:rPr>
          <w:rFonts w:ascii="Arial" w:eastAsia="SimSun" w:hAnsi="Arial" w:cs="Arial"/>
          <w:color w:val="222222"/>
          <w:kern w:val="0"/>
          <w:szCs w:val="21"/>
          <w14:ligatures w14:val="none"/>
        </w:rPr>
      </w:pPr>
      <w:r w:rsidRPr="00B10124">
        <w:rPr>
          <w:rFonts w:ascii="Arial" w:eastAsia="SimSun" w:hAnsi="Arial" w:cs="Arial"/>
          <w:color w:val="222222"/>
          <w:kern w:val="0"/>
          <w:szCs w:val="21"/>
          <w:shd w:val="clear" w:color="auto" w:fill="FFFFFF"/>
          <w14:ligatures w14:val="none"/>
        </w:rPr>
        <w:t xml:space="preserve">Given a finished 300 mm waver with 1000 dies in 28 nm technology, each die having about 800 IOs. You want to attach an unfinished memory die to it and </w:t>
      </w:r>
      <w:proofErr w:type="gramStart"/>
      <w:r w:rsidRPr="00B10124">
        <w:rPr>
          <w:rFonts w:ascii="Arial" w:eastAsia="SimSun" w:hAnsi="Arial" w:cs="Arial"/>
          <w:color w:val="222222"/>
          <w:kern w:val="0"/>
          <w:szCs w:val="21"/>
          <w:shd w:val="clear" w:color="auto" w:fill="FFFFFF"/>
          <w14:ligatures w14:val="none"/>
        </w:rPr>
        <w:t>have to</w:t>
      </w:r>
      <w:proofErr w:type="gramEnd"/>
      <w:r w:rsidRPr="00B10124">
        <w:rPr>
          <w:rFonts w:ascii="Arial" w:eastAsia="SimSun" w:hAnsi="Arial" w:cs="Arial"/>
          <w:color w:val="222222"/>
          <w:kern w:val="0"/>
          <w:szCs w:val="21"/>
          <w:shd w:val="clear" w:color="auto" w:fill="FFFFFF"/>
          <w14:ligatures w14:val="none"/>
        </w:rPr>
        <w:t xml:space="preserve"> decide on the technology. These memory chips will be made on a 200 mm wafer and have about 200 IOs. Do you choose a hybrid or 3D integration: 2D, 3D-SiP, 3D-WLP, 3D-SiC and do you go for D2W or W2W?</w:t>
      </w:r>
    </w:p>
    <w:p w14:paraId="6470F45F" w14:textId="77777777" w:rsidR="006969FE" w:rsidRPr="00B10124" w:rsidRDefault="006969FE" w:rsidP="00BA5832">
      <w:pPr>
        <w:widowControl/>
        <w:numPr>
          <w:ilvl w:val="0"/>
          <w:numId w:val="19"/>
        </w:numPr>
        <w:shd w:val="clear" w:color="auto" w:fill="FFFFFF"/>
        <w:ind w:left="1080"/>
        <w:jc w:val="left"/>
        <w:textAlignment w:val="baseline"/>
        <w:rPr>
          <w:rFonts w:ascii="Arial" w:eastAsia="SimSun" w:hAnsi="Arial" w:cs="Arial"/>
          <w:color w:val="222222"/>
          <w:kern w:val="0"/>
          <w:szCs w:val="21"/>
          <w14:ligatures w14:val="none"/>
        </w:rPr>
      </w:pPr>
      <w:r w:rsidRPr="00B10124">
        <w:rPr>
          <w:rFonts w:ascii="Arial" w:eastAsia="SimSun" w:hAnsi="Arial" w:cs="Arial"/>
          <w:color w:val="222222"/>
          <w:kern w:val="0"/>
          <w:szCs w:val="21"/>
          <w:shd w:val="clear" w:color="auto" w:fill="FFFFFF"/>
          <w14:ligatures w14:val="none"/>
        </w:rPr>
        <w:t>RIGHT/WRONG: The foreign body reaction does not depend on shape, material or texture of an implant.</w:t>
      </w:r>
    </w:p>
    <w:p w14:paraId="49EB739F" w14:textId="77777777" w:rsidR="006969FE" w:rsidRPr="00B10124" w:rsidRDefault="006969FE" w:rsidP="00BA5832">
      <w:pPr>
        <w:widowControl/>
        <w:numPr>
          <w:ilvl w:val="0"/>
          <w:numId w:val="19"/>
        </w:numPr>
        <w:shd w:val="clear" w:color="auto" w:fill="FFFFFF"/>
        <w:ind w:left="1080"/>
        <w:jc w:val="left"/>
        <w:textAlignment w:val="baseline"/>
        <w:rPr>
          <w:rFonts w:ascii="Arial" w:eastAsia="SimSun" w:hAnsi="Arial" w:cs="Arial"/>
          <w:color w:val="222222"/>
          <w:kern w:val="0"/>
          <w:szCs w:val="21"/>
          <w14:ligatures w14:val="none"/>
        </w:rPr>
      </w:pPr>
      <w:r w:rsidRPr="00B10124">
        <w:rPr>
          <w:rFonts w:ascii="Arial" w:eastAsia="SimSun" w:hAnsi="Arial" w:cs="Arial"/>
          <w:color w:val="222222"/>
          <w:kern w:val="0"/>
          <w:szCs w:val="21"/>
          <w:shd w:val="clear" w:color="auto" w:fill="FFFFFF"/>
          <w14:ligatures w14:val="none"/>
        </w:rPr>
        <w:t xml:space="preserve">mathematical formula for chip </w:t>
      </w:r>
      <w:proofErr w:type="spellStart"/>
      <w:r w:rsidRPr="00B10124">
        <w:rPr>
          <w:rFonts w:ascii="Arial" w:eastAsia="SimSun" w:hAnsi="Arial" w:cs="Arial"/>
          <w:color w:val="222222"/>
          <w:kern w:val="0"/>
          <w:szCs w:val="21"/>
          <w:shd w:val="clear" w:color="auto" w:fill="FFFFFF"/>
          <w14:ligatures w14:val="none"/>
        </w:rPr>
        <w:t>i</w:t>
      </w:r>
      <w:proofErr w:type="spellEnd"/>
      <w:r w:rsidRPr="00B10124">
        <w:rPr>
          <w:rFonts w:ascii="Arial" w:eastAsia="SimSun" w:hAnsi="Arial" w:cs="Arial"/>
          <w:color w:val="222222"/>
          <w:kern w:val="0"/>
          <w:szCs w:val="21"/>
          <w:shd w:val="clear" w:color="auto" w:fill="FFFFFF"/>
          <w14:ligatures w14:val="none"/>
        </w:rPr>
        <w:t>/o graph chip size vs periphery bond pitch and area array pitch</w:t>
      </w:r>
    </w:p>
    <w:p w14:paraId="68BF6DB5" w14:textId="77777777" w:rsidR="006969FE" w:rsidRPr="00B10124" w:rsidRDefault="006969FE" w:rsidP="00BA5832">
      <w:pPr>
        <w:widowControl/>
        <w:numPr>
          <w:ilvl w:val="0"/>
          <w:numId w:val="19"/>
        </w:numPr>
        <w:shd w:val="clear" w:color="auto" w:fill="FFFFFF"/>
        <w:spacing w:after="20"/>
        <w:ind w:left="1080"/>
        <w:jc w:val="left"/>
        <w:textAlignment w:val="baseline"/>
        <w:rPr>
          <w:rFonts w:ascii="Arial" w:eastAsia="SimSun" w:hAnsi="Arial" w:cs="Arial"/>
          <w:color w:val="222222"/>
          <w:kern w:val="0"/>
          <w:szCs w:val="21"/>
          <w14:ligatures w14:val="none"/>
        </w:rPr>
      </w:pPr>
      <w:r w:rsidRPr="00B10124">
        <w:rPr>
          <w:rFonts w:ascii="Arial" w:eastAsia="SimSun" w:hAnsi="Arial" w:cs="Arial"/>
          <w:color w:val="222222"/>
          <w:kern w:val="0"/>
          <w:szCs w:val="21"/>
          <w:shd w:val="clear" w:color="auto" w:fill="FFFFFF"/>
          <w14:ligatures w14:val="none"/>
        </w:rPr>
        <w:t>what is the process for "Cu nail" expose after BEOL/FEOL (</w:t>
      </w:r>
      <w:proofErr w:type="spellStart"/>
      <w:proofErr w:type="gramStart"/>
      <w:r w:rsidRPr="00B10124">
        <w:rPr>
          <w:rFonts w:ascii="Arial" w:eastAsia="SimSun" w:hAnsi="Arial" w:cs="Arial"/>
          <w:color w:val="222222"/>
          <w:kern w:val="0"/>
          <w:szCs w:val="21"/>
          <w:shd w:val="clear" w:color="auto" w:fill="FFFFFF"/>
          <w14:ligatures w14:val="none"/>
        </w:rPr>
        <w:t>ans:Bonding</w:t>
      </w:r>
      <w:proofErr w:type="spellEnd"/>
      <w:proofErr w:type="gramEnd"/>
      <w:r w:rsidRPr="00B10124">
        <w:rPr>
          <w:rFonts w:ascii="Arial" w:eastAsia="SimSun" w:hAnsi="Arial" w:cs="Arial"/>
          <w:color w:val="222222"/>
          <w:kern w:val="0"/>
          <w:szCs w:val="21"/>
          <w:shd w:val="clear" w:color="auto" w:fill="FFFFFF"/>
          <w14:ligatures w14:val="none"/>
        </w:rPr>
        <w:t xml:space="preserve"> wafer to temporary carrier</w:t>
      </w:r>
    </w:p>
    <w:p w14:paraId="12E09585" w14:textId="77777777" w:rsidR="006969FE" w:rsidRPr="00B10124" w:rsidRDefault="006969FE" w:rsidP="006969FE">
      <w:pPr>
        <w:widowControl/>
        <w:shd w:val="clear" w:color="auto" w:fill="FFFFFF"/>
        <w:spacing w:before="100" w:after="100"/>
        <w:jc w:val="left"/>
        <w:rPr>
          <w:rFonts w:ascii="SimSun" w:eastAsia="SimSun" w:hAnsi="SimSun" w:cs="SimSun"/>
          <w:kern w:val="0"/>
          <w:sz w:val="24"/>
          <w:szCs w:val="24"/>
          <w14:ligatures w14:val="none"/>
        </w:rPr>
      </w:pPr>
      <w:r w:rsidRPr="00B10124">
        <w:rPr>
          <w:rFonts w:ascii="Arial" w:eastAsia="SimSun" w:hAnsi="Arial" w:cs="Arial"/>
          <w:color w:val="222222"/>
          <w:kern w:val="0"/>
          <w:szCs w:val="21"/>
          <w:shd w:val="clear" w:color="auto" w:fill="FFFFFF"/>
          <w14:ligatures w14:val="none"/>
        </w:rPr>
        <w:t xml:space="preserve">Wafer thinning back-side to expose Cu-nail; back grinding </w:t>
      </w:r>
      <w:proofErr w:type="spellStart"/>
      <w:r w:rsidRPr="00B10124">
        <w:rPr>
          <w:rFonts w:ascii="Arial" w:eastAsia="SimSun" w:hAnsi="Arial" w:cs="Arial"/>
          <w:color w:val="222222"/>
          <w:kern w:val="0"/>
          <w:szCs w:val="21"/>
          <w:shd w:val="clear" w:color="auto" w:fill="FFFFFF"/>
          <w14:ligatures w14:val="none"/>
        </w:rPr>
        <w:t>can not</w:t>
      </w:r>
      <w:proofErr w:type="spellEnd"/>
      <w:r w:rsidRPr="00B10124">
        <w:rPr>
          <w:rFonts w:ascii="Arial" w:eastAsia="SimSun" w:hAnsi="Arial" w:cs="Arial"/>
          <w:color w:val="222222"/>
          <w:kern w:val="0"/>
          <w:szCs w:val="21"/>
          <w:shd w:val="clear" w:color="auto" w:fill="FFFFFF"/>
          <w14:ligatures w14:val="none"/>
        </w:rPr>
        <w:t xml:space="preserve"> touch Cu)</w:t>
      </w:r>
    </w:p>
    <w:p w14:paraId="20D51B01" w14:textId="6E29CBE2" w:rsidR="006969FE" w:rsidRPr="0007164B" w:rsidRDefault="006969FE" w:rsidP="0007164B">
      <w:pPr>
        <w:widowControl/>
        <w:shd w:val="clear" w:color="auto" w:fill="FFFFFF"/>
        <w:spacing w:before="60"/>
        <w:jc w:val="left"/>
        <w:outlineLvl w:val="3"/>
        <w:rPr>
          <w:rFonts w:ascii="SimSun" w:eastAsia="SimSun" w:hAnsi="SimSun" w:cs="SimSun"/>
          <w:b/>
          <w:bCs/>
          <w:kern w:val="0"/>
          <w:sz w:val="24"/>
          <w:szCs w:val="24"/>
          <w14:ligatures w14:val="none"/>
        </w:rPr>
      </w:pPr>
      <w:r>
        <w:rPr>
          <w:rFonts w:ascii="Arial" w:eastAsia="SimSun" w:hAnsi="Arial" w:cs="Arial" w:hint="eastAsia"/>
          <w:b/>
          <w:bCs/>
          <w:color w:val="000000"/>
          <w:kern w:val="0"/>
          <w:szCs w:val="21"/>
          <w14:ligatures w14:val="none"/>
        </w:rPr>
        <w:t>2015</w:t>
      </w:r>
    </w:p>
    <w:p w14:paraId="2A79A8EA" w14:textId="77777777" w:rsidR="006969FE" w:rsidRPr="00B10124" w:rsidRDefault="006969FE" w:rsidP="00BA5832">
      <w:pPr>
        <w:widowControl/>
        <w:numPr>
          <w:ilvl w:val="0"/>
          <w:numId w:val="21"/>
        </w:numPr>
        <w:shd w:val="clear" w:color="auto" w:fill="FFFFFF"/>
        <w:ind w:left="1080"/>
        <w:jc w:val="left"/>
        <w:textAlignment w:val="baseline"/>
        <w:rPr>
          <w:rFonts w:ascii="Arial" w:eastAsia="SimSun" w:hAnsi="Arial" w:cs="Arial"/>
          <w:color w:val="222222"/>
          <w:kern w:val="0"/>
          <w:szCs w:val="21"/>
          <w14:ligatures w14:val="none"/>
        </w:rPr>
      </w:pPr>
      <w:r w:rsidRPr="00B10124">
        <w:rPr>
          <w:rFonts w:ascii="Arial" w:eastAsia="SimSun" w:hAnsi="Arial" w:cs="Arial"/>
          <w:color w:val="222222"/>
          <w:kern w:val="0"/>
          <w:szCs w:val="21"/>
          <w:shd w:val="clear" w:color="auto" w:fill="FFFFFF"/>
          <w14:ligatures w14:val="none"/>
        </w:rPr>
        <w:t>150 Camera chips in a 300mm wafer (400 I/O’s), already manufactured. Integrate them with processors that are on another 300mm wafer, also already finished. Which type of 3D integration can you use? What are the requirements for the chips and their I/O’s?</w:t>
      </w:r>
    </w:p>
    <w:p w14:paraId="1AB04293" w14:textId="77777777" w:rsidR="006969FE" w:rsidRPr="00FF0F7B" w:rsidRDefault="006969FE" w:rsidP="00BA5832">
      <w:pPr>
        <w:widowControl/>
        <w:numPr>
          <w:ilvl w:val="0"/>
          <w:numId w:val="21"/>
        </w:numPr>
        <w:shd w:val="clear" w:color="auto" w:fill="FFFFFF"/>
        <w:spacing w:after="20"/>
        <w:ind w:left="1080"/>
        <w:jc w:val="left"/>
        <w:textAlignment w:val="baseline"/>
        <w:rPr>
          <w:rFonts w:ascii="Arial" w:eastAsia="SimSun" w:hAnsi="Arial" w:cs="Arial"/>
          <w:color w:val="222222"/>
          <w:kern w:val="0"/>
          <w:szCs w:val="21"/>
          <w:shd w:val="clear" w:color="auto" w:fill="FFFFFF"/>
          <w14:ligatures w14:val="none"/>
        </w:rPr>
      </w:pPr>
      <w:r w:rsidRPr="00B10124">
        <w:rPr>
          <w:rFonts w:ascii="Arial" w:eastAsia="SimSun" w:hAnsi="Arial" w:cs="Arial"/>
          <w:color w:val="222222"/>
          <w:kern w:val="0"/>
          <w:szCs w:val="21"/>
          <w:shd w:val="clear" w:color="auto" w:fill="FFFFFF"/>
          <w14:ligatures w14:val="none"/>
        </w:rPr>
        <w:t>Explain graph “CHIP I/O DENSITY”, Chip size vs Pin count for periphery bond pitch and area array pitch.</w:t>
      </w:r>
    </w:p>
    <w:p w14:paraId="76F6D000" w14:textId="77777777" w:rsidR="006969FE" w:rsidRDefault="006969FE" w:rsidP="006969FE">
      <w:pPr>
        <w:widowControl/>
        <w:jc w:val="left"/>
        <w:rPr>
          <w:rFonts w:ascii="Arial" w:eastAsia="SimSun" w:hAnsi="Arial" w:cs="Arial"/>
          <w:b/>
          <w:bCs/>
          <w:color w:val="222222"/>
          <w:kern w:val="0"/>
          <w:szCs w:val="21"/>
          <w:shd w:val="clear" w:color="auto" w:fill="FFFFFF"/>
          <w14:ligatures w14:val="none"/>
        </w:rPr>
      </w:pPr>
      <w:r>
        <w:rPr>
          <w:rFonts w:ascii="Arial" w:eastAsia="SimSun" w:hAnsi="Arial" w:cs="Arial"/>
          <w:b/>
          <w:bCs/>
          <w:color w:val="222222"/>
          <w:kern w:val="0"/>
          <w:szCs w:val="21"/>
          <w:shd w:val="clear" w:color="auto" w:fill="FFFFFF"/>
          <w14:ligatures w14:val="none"/>
        </w:rPr>
        <w:br w:type="page"/>
      </w:r>
    </w:p>
    <w:p w14:paraId="464F32CE" w14:textId="180976D0" w:rsidR="000E0D26" w:rsidRPr="000E0D26" w:rsidRDefault="000E0D26" w:rsidP="0005640C">
      <w:pPr>
        <w:pStyle w:val="ListParagraph"/>
        <w:widowControl/>
        <w:shd w:val="clear" w:color="auto" w:fill="FFFFFF"/>
        <w:spacing w:before="60"/>
        <w:ind w:left="720" w:firstLineChars="0" w:firstLine="0"/>
        <w:jc w:val="left"/>
        <w:outlineLvl w:val="3"/>
        <w:rPr>
          <w:rFonts w:ascii="Arial" w:eastAsia="SimSun" w:hAnsi="Arial" w:cs="Arial"/>
          <w:b/>
          <w:bCs/>
          <w:color w:val="000000"/>
          <w:kern w:val="0"/>
          <w:sz w:val="40"/>
          <w:szCs w:val="40"/>
          <w14:ligatures w14:val="none"/>
        </w:rPr>
      </w:pPr>
      <w:r w:rsidRPr="000E0D26">
        <w:rPr>
          <w:rFonts w:ascii="Arial" w:eastAsia="SimSun" w:hAnsi="Arial" w:cs="Arial" w:hint="eastAsia"/>
          <w:b/>
          <w:bCs/>
          <w:color w:val="000000"/>
          <w:kern w:val="0"/>
          <w:sz w:val="40"/>
          <w:szCs w:val="40"/>
          <w14:ligatures w14:val="none"/>
        </w:rPr>
        <w:t>2024</w:t>
      </w:r>
    </w:p>
    <w:p w14:paraId="675CE273" w14:textId="77777777" w:rsidR="000E0D26" w:rsidRPr="000E0D26" w:rsidRDefault="000E0D26" w:rsidP="00BA5832">
      <w:pPr>
        <w:pStyle w:val="ListParagraph"/>
        <w:widowControl/>
        <w:numPr>
          <w:ilvl w:val="0"/>
          <w:numId w:val="21"/>
        </w:numPr>
        <w:shd w:val="clear" w:color="auto" w:fill="FFFFFF"/>
        <w:spacing w:before="60"/>
        <w:ind w:firstLineChars="0"/>
        <w:jc w:val="left"/>
        <w:outlineLvl w:val="3"/>
        <w:rPr>
          <w:rFonts w:ascii="Arial" w:eastAsia="SimSun" w:hAnsi="Arial" w:cs="Arial"/>
          <w:b/>
          <w:bCs/>
          <w:color w:val="000000"/>
          <w:kern w:val="0"/>
          <w:szCs w:val="21"/>
          <w14:ligatures w14:val="none"/>
        </w:rPr>
      </w:pPr>
      <w:r w:rsidRPr="000E0D26">
        <w:rPr>
          <w:rFonts w:ascii="Arial" w:eastAsia="SimSun" w:hAnsi="Arial" w:cs="Arial"/>
          <w:b/>
          <w:bCs/>
          <w:color w:val="000000"/>
          <w:kern w:val="0"/>
          <w:szCs w:val="21"/>
          <w14:ligatures w14:val="none"/>
        </w:rPr>
        <w:t xml:space="preserve">1) What are </w:t>
      </w:r>
      <w:proofErr w:type="spellStart"/>
      <w:r w:rsidRPr="000E0D26">
        <w:rPr>
          <w:rFonts w:ascii="Arial" w:eastAsia="SimSun" w:hAnsi="Arial" w:cs="Arial"/>
          <w:b/>
          <w:bCs/>
          <w:color w:val="000000"/>
          <w:kern w:val="0"/>
          <w:szCs w:val="21"/>
          <w14:ligatures w14:val="none"/>
        </w:rPr>
        <w:t>salicides</w:t>
      </w:r>
      <w:proofErr w:type="spellEnd"/>
      <w:r w:rsidRPr="000E0D26">
        <w:rPr>
          <w:rFonts w:ascii="Arial" w:eastAsia="SimSun" w:hAnsi="Arial" w:cs="Arial"/>
          <w:b/>
          <w:bCs/>
          <w:color w:val="000000"/>
          <w:kern w:val="0"/>
          <w:szCs w:val="21"/>
          <w14:ligatures w14:val="none"/>
        </w:rPr>
        <w:t>? Why do we always need spacers with this technology?</w:t>
      </w:r>
    </w:p>
    <w:p w14:paraId="71684FE8" w14:textId="45AB905D" w:rsidR="000E0D26" w:rsidRPr="0005640C" w:rsidRDefault="000E0D26" w:rsidP="00BA5832">
      <w:pPr>
        <w:pStyle w:val="ListParagraph"/>
        <w:widowControl/>
        <w:numPr>
          <w:ilvl w:val="0"/>
          <w:numId w:val="21"/>
        </w:numPr>
        <w:shd w:val="clear" w:color="auto" w:fill="FFFFFF"/>
        <w:spacing w:before="60"/>
        <w:ind w:firstLineChars="0"/>
        <w:jc w:val="left"/>
        <w:outlineLvl w:val="3"/>
        <w:rPr>
          <w:rFonts w:ascii="Arial" w:eastAsia="SimSun" w:hAnsi="Arial" w:cs="Arial"/>
          <w:b/>
          <w:bCs/>
          <w:color w:val="00B0F0"/>
          <w:kern w:val="0"/>
          <w:szCs w:val="21"/>
          <w14:ligatures w14:val="none"/>
        </w:rPr>
      </w:pPr>
      <w:proofErr w:type="spellStart"/>
      <w:r w:rsidRPr="0005640C">
        <w:rPr>
          <w:rFonts w:ascii="Arial" w:eastAsia="SimSun" w:hAnsi="Arial" w:cs="Arial"/>
          <w:b/>
          <w:bCs/>
          <w:color w:val="00B0F0"/>
          <w:kern w:val="0"/>
          <w:szCs w:val="21"/>
          <w14:ligatures w14:val="none"/>
        </w:rPr>
        <w:t>Salicide</w:t>
      </w:r>
      <w:proofErr w:type="spellEnd"/>
      <w:r w:rsidRPr="0005640C">
        <w:rPr>
          <w:rFonts w:ascii="Arial" w:eastAsia="SimSun" w:hAnsi="Arial" w:cs="Arial"/>
          <w:b/>
          <w:bCs/>
          <w:color w:val="00B0F0"/>
          <w:kern w:val="0"/>
          <w:szCs w:val="21"/>
          <w14:ligatures w14:val="none"/>
        </w:rPr>
        <w:t xml:space="preserve"> self-aligning-silicide</w:t>
      </w:r>
      <w:r w:rsidR="00AE08C9">
        <w:rPr>
          <w:rFonts w:ascii="Arial" w:eastAsia="SimSun" w:hAnsi="Arial" w:cs="Arial"/>
          <w:b/>
          <w:bCs/>
          <w:color w:val="00B0F0"/>
          <w:kern w:val="0"/>
          <w:szCs w:val="21"/>
          <w14:ligatures w14:val="none"/>
        </w:rPr>
        <w:t xml:space="preserve"> </w:t>
      </w:r>
      <w:r w:rsidRPr="0005640C">
        <w:rPr>
          <w:rFonts w:ascii="Arial" w:eastAsia="SimSun" w:hAnsi="Arial" w:cs="Arial"/>
          <w:b/>
          <w:bCs/>
          <w:color w:val="00B0F0"/>
          <w:kern w:val="0"/>
          <w:szCs w:val="21"/>
          <w14:ligatures w14:val="none"/>
        </w:rPr>
        <w:t xml:space="preserve">the fact that it is used for better contacts. He told me spacers are needed to avoid bridging which is a contact between S/D and the polysilicon gate. </w:t>
      </w:r>
    </w:p>
    <w:p w14:paraId="49CE7A55" w14:textId="0BB34660" w:rsidR="000E0D26" w:rsidRPr="00AE08C9" w:rsidRDefault="00AE08C9" w:rsidP="00AE08C9">
      <w:pPr>
        <w:widowControl/>
        <w:shd w:val="clear" w:color="auto" w:fill="FFFFFF"/>
        <w:spacing w:before="60"/>
        <w:ind w:left="360"/>
        <w:jc w:val="left"/>
        <w:outlineLvl w:val="3"/>
        <w:rPr>
          <w:rFonts w:ascii="Arial" w:eastAsia="SimSun" w:hAnsi="Arial" w:cs="Arial"/>
          <w:color w:val="4472C4" w:themeColor="accent1"/>
          <w:kern w:val="0"/>
          <w:szCs w:val="21"/>
          <w14:ligatures w14:val="none"/>
        </w:rPr>
      </w:pPr>
      <w:r w:rsidRPr="00AE08C9">
        <w:rPr>
          <w:rFonts w:ascii="Arial" w:eastAsia="SimSun" w:hAnsi="Arial" w:cs="Arial" w:hint="eastAsia"/>
          <w:color w:val="4472C4" w:themeColor="accent1"/>
          <w:kern w:val="0"/>
          <w:szCs w:val="21"/>
          <w14:ligatures w14:val="none"/>
        </w:rPr>
        <w:t>两个作用</w:t>
      </w:r>
      <w:r w:rsidRPr="00AE08C9">
        <w:rPr>
          <w:rFonts w:ascii="Arial" w:eastAsia="SimSun" w:hAnsi="Arial" w:cs="Arial" w:hint="eastAsia"/>
          <w:color w:val="4472C4" w:themeColor="accent1"/>
          <w:kern w:val="0"/>
          <w:szCs w:val="21"/>
          <w14:ligatures w14:val="none"/>
        </w:rPr>
        <w:t xml:space="preserve"> </w:t>
      </w:r>
      <w:r w:rsidRPr="00AE08C9">
        <w:rPr>
          <w:rFonts w:ascii="Arial" w:eastAsia="SimSun" w:hAnsi="Arial" w:cs="Arial"/>
          <w:color w:val="4472C4" w:themeColor="accent1"/>
          <w:kern w:val="0"/>
          <w:szCs w:val="21"/>
          <w14:ligatures w14:val="none"/>
        </w:rPr>
        <w:t>1. Avoid bridging 2.</w:t>
      </w:r>
      <w:r>
        <w:rPr>
          <w:rFonts w:ascii="Arial" w:eastAsia="SimSun" w:hAnsi="Arial" w:cs="Arial"/>
          <w:color w:val="4472C4" w:themeColor="accent1"/>
          <w:kern w:val="0"/>
          <w:szCs w:val="21"/>
          <w14:ligatures w14:val="none"/>
        </w:rPr>
        <w:t xml:space="preserve"> </w:t>
      </w:r>
      <w:r w:rsidR="00D40936">
        <w:rPr>
          <w:rFonts w:ascii="Arial" w:eastAsia="SimSun" w:hAnsi="Arial" w:cs="Arial"/>
          <w:color w:val="4472C4" w:themeColor="accent1"/>
          <w:kern w:val="0"/>
          <w:szCs w:val="21"/>
          <w14:ligatures w14:val="none"/>
        </w:rPr>
        <w:t xml:space="preserve">Assistance for the S/D I/I. (halo implant and LDD) </w:t>
      </w:r>
    </w:p>
    <w:p w14:paraId="272180F3" w14:textId="1B2311C3" w:rsidR="000E0D26" w:rsidRDefault="000E0D26" w:rsidP="00BA5832">
      <w:pPr>
        <w:pStyle w:val="ListParagraph"/>
        <w:widowControl/>
        <w:numPr>
          <w:ilvl w:val="0"/>
          <w:numId w:val="21"/>
        </w:numPr>
        <w:shd w:val="clear" w:color="auto" w:fill="FFFFFF"/>
        <w:spacing w:before="60"/>
        <w:ind w:firstLineChars="0"/>
        <w:jc w:val="left"/>
        <w:outlineLvl w:val="3"/>
        <w:rPr>
          <w:rFonts w:ascii="Arial" w:eastAsia="SimSun" w:hAnsi="Arial" w:cs="Arial"/>
          <w:b/>
          <w:bCs/>
          <w:color w:val="000000"/>
          <w:kern w:val="0"/>
          <w:szCs w:val="21"/>
          <w14:ligatures w14:val="none"/>
        </w:rPr>
      </w:pPr>
      <w:r w:rsidRPr="000E0D26">
        <w:rPr>
          <w:rFonts w:ascii="Arial" w:eastAsia="SimSun" w:hAnsi="Arial" w:cs="Arial"/>
          <w:b/>
          <w:bCs/>
          <w:color w:val="000000"/>
          <w:kern w:val="0"/>
          <w:szCs w:val="21"/>
          <w14:ligatures w14:val="none"/>
        </w:rPr>
        <w:t>2) Talk about SRAM and DRAM and their major scaling issues.</w:t>
      </w:r>
    </w:p>
    <w:p w14:paraId="1BB7D045" w14:textId="35ABD108" w:rsidR="00D40936" w:rsidRPr="00CC10B9" w:rsidRDefault="00D40936" w:rsidP="00D40936">
      <w:pPr>
        <w:widowControl/>
        <w:shd w:val="clear" w:color="auto" w:fill="FFFFFF"/>
        <w:spacing w:before="60"/>
        <w:ind w:left="360"/>
        <w:jc w:val="left"/>
        <w:outlineLvl w:val="3"/>
        <w:rPr>
          <w:rFonts w:ascii="Arial" w:eastAsia="SimSun" w:hAnsi="Arial" w:cs="Arial"/>
          <w:color w:val="4472C4" w:themeColor="accent1"/>
          <w:kern w:val="0"/>
          <w:szCs w:val="21"/>
          <w14:ligatures w14:val="none"/>
        </w:rPr>
      </w:pPr>
      <w:r w:rsidRPr="00CC10B9">
        <w:rPr>
          <w:rFonts w:ascii="Arial" w:eastAsia="SimSun" w:hAnsi="Arial" w:cs="Arial"/>
          <w:color w:val="4472C4" w:themeColor="accent1"/>
          <w:kern w:val="0"/>
          <w:szCs w:val="21"/>
          <w14:ligatures w14:val="none"/>
        </w:rPr>
        <w:t xml:space="preserve">SRAM scaling issue: </w:t>
      </w:r>
      <w:r w:rsidR="00D754B1" w:rsidRPr="00CC10B9">
        <w:rPr>
          <w:rFonts w:ascii="Arial" w:eastAsia="SimSun" w:hAnsi="Arial" w:cs="Arial"/>
          <w:color w:val="4472C4" w:themeColor="accent1"/>
          <w:kern w:val="0"/>
          <w:szCs w:val="21"/>
          <w14:ligatures w14:val="none"/>
        </w:rPr>
        <w:t>1.2.3.</w:t>
      </w:r>
    </w:p>
    <w:p w14:paraId="70291E11" w14:textId="3CF8DCA5" w:rsidR="00D754B1" w:rsidRPr="00CC10B9" w:rsidRDefault="00D754B1" w:rsidP="00D40936">
      <w:pPr>
        <w:widowControl/>
        <w:shd w:val="clear" w:color="auto" w:fill="FFFFFF"/>
        <w:spacing w:before="60"/>
        <w:ind w:left="360"/>
        <w:jc w:val="left"/>
        <w:outlineLvl w:val="3"/>
        <w:rPr>
          <w:rFonts w:ascii="Arial" w:eastAsia="SimSun" w:hAnsi="Arial" w:cs="Arial"/>
          <w:color w:val="4472C4" w:themeColor="accent1"/>
          <w:kern w:val="0"/>
          <w:szCs w:val="21"/>
          <w14:ligatures w14:val="none"/>
        </w:rPr>
      </w:pPr>
      <w:r w:rsidRPr="00CC10B9">
        <w:rPr>
          <w:rFonts w:ascii="Arial" w:eastAsia="SimSun" w:hAnsi="Arial" w:cs="Arial"/>
          <w:color w:val="4472C4" w:themeColor="accent1"/>
          <w:kern w:val="0"/>
          <w:szCs w:val="21"/>
          <w14:ligatures w14:val="none"/>
        </w:rPr>
        <w:t xml:space="preserve">DRAM scaling issue: </w:t>
      </w:r>
      <w:r w:rsidR="003D2D70">
        <w:rPr>
          <w:rFonts w:ascii="Arial" w:eastAsia="SimSun" w:hAnsi="Arial" w:cs="Arial"/>
          <w:color w:val="4472C4" w:themeColor="accent1"/>
          <w:kern w:val="0"/>
          <w:szCs w:val="21"/>
          <w14:ligatures w14:val="none"/>
        </w:rPr>
        <w:t xml:space="preserve">1. Leakage 2. Physical boundary hits for the d of the cap. </w:t>
      </w:r>
    </w:p>
    <w:p w14:paraId="4719FBC6" w14:textId="77777777" w:rsidR="006969FE" w:rsidRPr="000E0D26" w:rsidRDefault="006969FE" w:rsidP="006969FE">
      <w:pPr>
        <w:widowControl/>
        <w:jc w:val="left"/>
        <w:rPr>
          <w:rFonts w:ascii="SimSun" w:eastAsia="SimSun" w:hAnsi="SimSun" w:cs="SimSun"/>
          <w:kern w:val="0"/>
          <w:sz w:val="24"/>
          <w:szCs w:val="24"/>
          <w14:ligatures w14:val="none"/>
        </w:rPr>
      </w:pPr>
    </w:p>
    <w:p w14:paraId="2DCE6424" w14:textId="77777777" w:rsidR="006969FE" w:rsidRPr="00B10124" w:rsidRDefault="006969FE" w:rsidP="006969FE">
      <w:pPr>
        <w:widowControl/>
        <w:jc w:val="left"/>
        <w:rPr>
          <w:rFonts w:ascii="SimSun" w:eastAsia="SimSun" w:hAnsi="SimSun" w:cs="SimSun"/>
          <w:kern w:val="0"/>
          <w:sz w:val="24"/>
          <w:szCs w:val="24"/>
          <w14:ligatures w14:val="none"/>
        </w:rPr>
      </w:pPr>
    </w:p>
    <w:p w14:paraId="1F8AC9D5" w14:textId="412AA658" w:rsidR="00452929" w:rsidRPr="005D2E6A" w:rsidRDefault="00B10124" w:rsidP="00B10124">
      <w:pPr>
        <w:widowControl/>
        <w:shd w:val="clear" w:color="auto" w:fill="FFFFFF"/>
        <w:spacing w:before="80"/>
        <w:jc w:val="left"/>
        <w:outlineLvl w:val="2"/>
        <w:rPr>
          <w:rFonts w:ascii="Arial" w:eastAsia="SimSun" w:hAnsi="Arial" w:cs="Arial"/>
          <w:b/>
          <w:bCs/>
          <w:color w:val="000000"/>
          <w:kern w:val="0"/>
          <w:sz w:val="31"/>
          <w:szCs w:val="31"/>
          <w14:ligatures w14:val="none"/>
        </w:rPr>
      </w:pPr>
      <w:r w:rsidRPr="00B10124">
        <w:rPr>
          <w:rFonts w:ascii="Arial" w:eastAsia="SimSun" w:hAnsi="Arial" w:cs="Arial"/>
          <w:b/>
          <w:bCs/>
          <w:color w:val="000000"/>
          <w:kern w:val="0"/>
          <w:sz w:val="31"/>
          <w:szCs w:val="31"/>
          <w14:ligatures w14:val="none"/>
        </w:rPr>
        <w:t>23 June 202</w:t>
      </w:r>
      <w:r w:rsidR="005D2E6A">
        <w:rPr>
          <w:rFonts w:ascii="Arial" w:eastAsia="SimSun" w:hAnsi="Arial" w:cs="Arial"/>
          <w:b/>
          <w:bCs/>
          <w:color w:val="000000"/>
          <w:kern w:val="0"/>
          <w:sz w:val="31"/>
          <w:szCs w:val="31"/>
          <w14:ligatures w14:val="none"/>
        </w:rPr>
        <w:t xml:space="preserve">3 </w:t>
      </w:r>
    </w:p>
    <w:p w14:paraId="50CDDA63" w14:textId="77777777" w:rsidR="00B10124" w:rsidRPr="00B10124" w:rsidRDefault="00B10124" w:rsidP="00B10124">
      <w:pPr>
        <w:widowControl/>
        <w:shd w:val="clear" w:color="auto" w:fill="FFFFFF"/>
        <w:spacing w:before="60"/>
        <w:jc w:val="left"/>
        <w:outlineLvl w:val="3"/>
        <w:rPr>
          <w:rFonts w:ascii="SimSun" w:eastAsia="SimSun" w:hAnsi="SimSun" w:cs="SimSun"/>
          <w:b/>
          <w:bCs/>
          <w:kern w:val="0"/>
          <w:sz w:val="24"/>
          <w:szCs w:val="24"/>
          <w14:ligatures w14:val="none"/>
        </w:rPr>
      </w:pPr>
      <w:r w:rsidRPr="00B10124">
        <w:rPr>
          <w:rFonts w:ascii="Arial" w:eastAsia="SimSun" w:hAnsi="Arial" w:cs="Arial"/>
          <w:b/>
          <w:bCs/>
          <w:color w:val="000000"/>
          <w:kern w:val="0"/>
          <w:szCs w:val="21"/>
          <w14:ligatures w14:val="none"/>
        </w:rPr>
        <w:t xml:space="preserve">Part Van </w:t>
      </w:r>
      <w:proofErr w:type="spellStart"/>
      <w:r w:rsidRPr="00B10124">
        <w:rPr>
          <w:rFonts w:ascii="Arial" w:eastAsia="SimSun" w:hAnsi="Arial" w:cs="Arial"/>
          <w:b/>
          <w:bCs/>
          <w:color w:val="000000"/>
          <w:kern w:val="0"/>
          <w:szCs w:val="21"/>
          <w14:ligatures w14:val="none"/>
        </w:rPr>
        <w:t>Houdt</w:t>
      </w:r>
      <w:proofErr w:type="spellEnd"/>
    </w:p>
    <w:p w14:paraId="043FD824" w14:textId="77777777" w:rsidR="00B10124" w:rsidRPr="00B10124" w:rsidRDefault="00B10124" w:rsidP="00B10124">
      <w:pPr>
        <w:widowControl/>
        <w:spacing w:before="40" w:after="140"/>
        <w:ind w:left="340"/>
        <w:jc w:val="left"/>
        <w:rPr>
          <w:rFonts w:ascii="SimSun" w:eastAsia="SimSun" w:hAnsi="SimSun" w:cs="SimSun"/>
          <w:kern w:val="0"/>
          <w:sz w:val="24"/>
          <w:szCs w:val="24"/>
          <w14:ligatures w14:val="none"/>
        </w:rPr>
      </w:pPr>
      <w:r w:rsidRPr="00B10124">
        <w:rPr>
          <w:rFonts w:ascii="Arial" w:eastAsia="SimSun" w:hAnsi="Arial" w:cs="Arial"/>
          <w:color w:val="222222"/>
          <w:kern w:val="0"/>
          <w:szCs w:val="21"/>
          <w:shd w:val="clear" w:color="auto" w:fill="FFFFFF"/>
          <w14:ligatures w14:val="none"/>
        </w:rPr>
        <w:t xml:space="preserve">1. Discuss the steps in the production of state-of-the-art </w:t>
      </w:r>
      <w:proofErr w:type="spellStart"/>
      <w:r w:rsidRPr="00B10124">
        <w:rPr>
          <w:rFonts w:ascii="Arial" w:eastAsia="SimSun" w:hAnsi="Arial" w:cs="Arial"/>
          <w:color w:val="222222"/>
          <w:kern w:val="0"/>
          <w:szCs w:val="21"/>
          <w:shd w:val="clear" w:color="auto" w:fill="FFFFFF"/>
          <w14:ligatures w14:val="none"/>
        </w:rPr>
        <w:t>nMOS</w:t>
      </w:r>
      <w:proofErr w:type="spellEnd"/>
      <w:r w:rsidRPr="00B10124">
        <w:rPr>
          <w:rFonts w:ascii="Arial" w:eastAsia="SimSun" w:hAnsi="Arial" w:cs="Arial"/>
          <w:color w:val="222222"/>
          <w:kern w:val="0"/>
          <w:szCs w:val="21"/>
          <w:shd w:val="clear" w:color="auto" w:fill="FFFFFF"/>
          <w14:ligatures w14:val="none"/>
        </w:rPr>
        <w:t xml:space="preserve"> (planar). And explain the function of all implants. (With state-of-the-art </w:t>
      </w:r>
      <w:proofErr w:type="spellStart"/>
      <w:r w:rsidRPr="00B10124">
        <w:rPr>
          <w:rFonts w:ascii="Arial" w:eastAsia="SimSun" w:hAnsi="Arial" w:cs="Arial"/>
          <w:color w:val="222222"/>
          <w:kern w:val="0"/>
          <w:szCs w:val="21"/>
          <w:shd w:val="clear" w:color="auto" w:fill="FFFFFF"/>
          <w14:ligatures w14:val="none"/>
        </w:rPr>
        <w:t>nMOS</w:t>
      </w:r>
      <w:proofErr w:type="spellEnd"/>
      <w:r w:rsidRPr="00B10124">
        <w:rPr>
          <w:rFonts w:ascii="Arial" w:eastAsia="SimSun" w:hAnsi="Arial" w:cs="Arial"/>
          <w:color w:val="222222"/>
          <w:kern w:val="0"/>
          <w:szCs w:val="21"/>
          <w:shd w:val="clear" w:color="auto" w:fill="FFFFFF"/>
          <w14:ligatures w14:val="none"/>
        </w:rPr>
        <w:t xml:space="preserve">, he meant the </w:t>
      </w:r>
      <w:proofErr w:type="spellStart"/>
      <w:r w:rsidRPr="00B10124">
        <w:rPr>
          <w:rFonts w:ascii="Arial" w:eastAsia="SimSun" w:hAnsi="Arial" w:cs="Arial"/>
          <w:color w:val="222222"/>
          <w:kern w:val="0"/>
          <w:szCs w:val="21"/>
          <w:shd w:val="clear" w:color="auto" w:fill="FFFFFF"/>
          <w14:ligatures w14:val="none"/>
        </w:rPr>
        <w:t>nMOS</w:t>
      </w:r>
      <w:proofErr w:type="spellEnd"/>
      <w:r w:rsidRPr="00B10124">
        <w:rPr>
          <w:rFonts w:ascii="Arial" w:eastAsia="SimSun" w:hAnsi="Arial" w:cs="Arial"/>
          <w:color w:val="222222"/>
          <w:kern w:val="0"/>
          <w:szCs w:val="21"/>
          <w:shd w:val="clear" w:color="auto" w:fill="FFFFFF"/>
          <w14:ligatures w14:val="none"/>
        </w:rPr>
        <w:t xml:space="preserve"> in CMOS)</w:t>
      </w:r>
    </w:p>
    <w:p w14:paraId="20539E31" w14:textId="77777777" w:rsidR="00B10124" w:rsidRPr="00B10124" w:rsidRDefault="00B10124" w:rsidP="00B10124">
      <w:pPr>
        <w:widowControl/>
        <w:spacing w:before="40" w:after="140"/>
        <w:ind w:left="340"/>
        <w:jc w:val="left"/>
        <w:rPr>
          <w:rFonts w:ascii="SimSun" w:eastAsia="SimSun" w:hAnsi="SimSun" w:cs="SimSun"/>
          <w:kern w:val="0"/>
          <w:sz w:val="24"/>
          <w:szCs w:val="24"/>
          <w14:ligatures w14:val="none"/>
        </w:rPr>
      </w:pPr>
      <w:r w:rsidRPr="00B10124">
        <w:rPr>
          <w:rFonts w:ascii="Arial" w:eastAsia="SimSun" w:hAnsi="Arial" w:cs="Arial"/>
          <w:color w:val="4A86E8"/>
          <w:kern w:val="0"/>
          <w:szCs w:val="21"/>
          <w:shd w:val="clear" w:color="auto" w:fill="FFFFFF"/>
          <w14:ligatures w14:val="none"/>
        </w:rPr>
        <w:t xml:space="preserve">Can describe the C013 </w:t>
      </w:r>
      <w:proofErr w:type="spellStart"/>
      <w:r w:rsidRPr="00B10124">
        <w:rPr>
          <w:rFonts w:ascii="Arial" w:eastAsia="SimSun" w:hAnsi="Arial" w:cs="Arial"/>
          <w:color w:val="4A86E8"/>
          <w:kern w:val="0"/>
          <w:szCs w:val="21"/>
          <w:shd w:val="clear" w:color="auto" w:fill="FFFFFF"/>
          <w14:ligatures w14:val="none"/>
        </w:rPr>
        <w:t>imec</w:t>
      </w:r>
      <w:proofErr w:type="spellEnd"/>
      <w:r w:rsidRPr="00B10124">
        <w:rPr>
          <w:rFonts w:ascii="Arial" w:eastAsia="SimSun" w:hAnsi="Arial" w:cs="Arial"/>
          <w:color w:val="4A86E8"/>
          <w:kern w:val="0"/>
          <w:szCs w:val="21"/>
          <w:shd w:val="clear" w:color="auto" w:fill="FFFFFF"/>
          <w14:ligatures w14:val="none"/>
        </w:rPr>
        <w:t xml:space="preserve"> process flow for an </w:t>
      </w:r>
      <w:proofErr w:type="spellStart"/>
      <w:r w:rsidRPr="00B10124">
        <w:rPr>
          <w:rFonts w:ascii="Arial" w:eastAsia="SimSun" w:hAnsi="Arial" w:cs="Arial"/>
          <w:color w:val="4A86E8"/>
          <w:kern w:val="0"/>
          <w:szCs w:val="21"/>
          <w:shd w:val="clear" w:color="auto" w:fill="FFFFFF"/>
          <w14:ligatures w14:val="none"/>
        </w:rPr>
        <w:t>Nmos</w:t>
      </w:r>
      <w:proofErr w:type="spellEnd"/>
      <w:r w:rsidRPr="00B10124">
        <w:rPr>
          <w:rFonts w:ascii="Arial" w:eastAsia="SimSun" w:hAnsi="Arial" w:cs="Arial"/>
          <w:color w:val="4A86E8"/>
          <w:kern w:val="0"/>
          <w:szCs w:val="21"/>
          <w:shd w:val="clear" w:color="auto" w:fill="FFFFFF"/>
          <w14:ligatures w14:val="none"/>
        </w:rPr>
        <w:t xml:space="preserve"> transistor with Cu/low k interconnects (damascene)</w:t>
      </w:r>
    </w:p>
    <w:p w14:paraId="42E891B8" w14:textId="6C121D1C" w:rsidR="00B10124" w:rsidRPr="00B10124" w:rsidRDefault="00B10124" w:rsidP="00B10124">
      <w:pPr>
        <w:widowControl/>
        <w:spacing w:before="40" w:after="140"/>
        <w:ind w:left="340"/>
        <w:jc w:val="left"/>
        <w:rPr>
          <w:rFonts w:ascii="SimSun" w:eastAsia="SimSun" w:hAnsi="SimSun" w:cs="SimSun"/>
          <w:kern w:val="0"/>
          <w:sz w:val="24"/>
          <w:szCs w:val="24"/>
          <w14:ligatures w14:val="none"/>
        </w:rPr>
      </w:pPr>
      <w:r w:rsidRPr="00B10124">
        <w:rPr>
          <w:rFonts w:ascii="Arial" w:eastAsia="SimSun" w:hAnsi="Arial" w:cs="Arial"/>
          <w:color w:val="4A86E8"/>
          <w:kern w:val="0"/>
          <w:szCs w:val="21"/>
          <w:shd w:val="clear" w:color="auto" w:fill="FFFFFF"/>
          <w14:ligatures w14:val="none"/>
        </w:rPr>
        <w:t xml:space="preserve">For real “state-of-the-art”, look at last chapter (still considering a planar structure): replacement of SiO2 with high-k oxides on the gate (EOT scaling), metal gate, gate-last, strain engineering to increase µ through the use of a strain-inducing capping layer (end of </w:t>
      </w:r>
      <w:proofErr w:type="gramStart"/>
      <w:r w:rsidRPr="00B10124">
        <w:rPr>
          <w:rFonts w:ascii="Arial" w:eastAsia="SimSun" w:hAnsi="Arial" w:cs="Arial"/>
          <w:color w:val="4A86E8"/>
          <w:kern w:val="0"/>
          <w:szCs w:val="21"/>
          <w:shd w:val="clear" w:color="auto" w:fill="FFFFFF"/>
          <w14:ligatures w14:val="none"/>
        </w:rPr>
        <w:t>FEOL)</w:t>
      </w:r>
      <w:r w:rsidR="000A41BA">
        <w:rPr>
          <w:rFonts w:ascii="Arial" w:eastAsia="SimSun" w:hAnsi="Arial" w:cs="Arial" w:hint="eastAsia"/>
          <w:color w:val="4A86E8"/>
          <w:kern w:val="0"/>
          <w:szCs w:val="21"/>
          <w:shd w:val="clear" w:color="auto" w:fill="FFFFFF"/>
          <w14:ligatures w14:val="none"/>
        </w:rPr>
        <w:t>&amp;</w:t>
      </w:r>
      <w:proofErr w:type="gramEnd"/>
      <w:r w:rsidR="000A41BA">
        <w:rPr>
          <w:rFonts w:ascii="Arial" w:eastAsia="SimSun" w:hAnsi="Arial" w:cs="Arial" w:hint="eastAsia"/>
          <w:color w:val="4A86E8"/>
          <w:kern w:val="0"/>
          <w:szCs w:val="21"/>
          <w:shd w:val="clear" w:color="auto" w:fill="FFFFFF"/>
          <w14:ligatures w14:val="none"/>
        </w:rPr>
        <w:t xml:space="preserve"> SOI(silicon on insulator)</w:t>
      </w:r>
    </w:p>
    <w:p w14:paraId="6F2B2A77" w14:textId="77777777" w:rsidR="00B10124" w:rsidRPr="00B10124" w:rsidRDefault="00B10124" w:rsidP="00B10124">
      <w:pPr>
        <w:widowControl/>
        <w:spacing w:before="40" w:after="140"/>
        <w:ind w:left="340"/>
        <w:jc w:val="left"/>
        <w:rPr>
          <w:rFonts w:ascii="SimSun" w:eastAsia="SimSun" w:hAnsi="SimSun" w:cs="SimSun"/>
          <w:kern w:val="0"/>
          <w:sz w:val="24"/>
          <w:szCs w:val="24"/>
          <w14:ligatures w14:val="none"/>
        </w:rPr>
      </w:pPr>
      <w:r w:rsidRPr="00B10124">
        <w:rPr>
          <w:rFonts w:ascii="Arial" w:eastAsia="SimSun" w:hAnsi="Arial" w:cs="Arial"/>
          <w:color w:val="222222"/>
          <w:kern w:val="0"/>
          <w:szCs w:val="21"/>
          <w:shd w:val="clear" w:color="auto" w:fill="FFFFFF"/>
          <w14:ligatures w14:val="none"/>
        </w:rPr>
        <w:t>2. Which techniques/tools do you know to make finer patterns?</w:t>
      </w:r>
    </w:p>
    <w:p w14:paraId="66090346" w14:textId="46D4DB40" w:rsidR="00B10124" w:rsidRPr="003D60E6" w:rsidRDefault="00B10124" w:rsidP="00B10124">
      <w:pPr>
        <w:widowControl/>
        <w:spacing w:before="40" w:after="140"/>
        <w:ind w:left="340"/>
        <w:jc w:val="left"/>
        <w:rPr>
          <w:rFonts w:ascii="SimSun" w:eastAsia="SimSun" w:hAnsi="SimSun" w:cs="SimSun"/>
          <w:color w:val="FF0000"/>
          <w:kern w:val="0"/>
          <w:sz w:val="24"/>
          <w:szCs w:val="24"/>
          <w14:ligatures w14:val="none"/>
        </w:rPr>
      </w:pPr>
      <w:r w:rsidRPr="003D60E6">
        <w:rPr>
          <w:rFonts w:ascii="Arial" w:eastAsia="SimSun" w:hAnsi="Arial" w:cs="Arial"/>
          <w:color w:val="FF0000"/>
          <w:kern w:val="0"/>
          <w:szCs w:val="21"/>
          <w:shd w:val="clear" w:color="auto" w:fill="FFFFFF"/>
          <w14:ligatures w14:val="none"/>
        </w:rPr>
        <w:t>Laterally: lithography scaling (wavelength) + tricks (O</w:t>
      </w:r>
      <w:r w:rsidR="00F24556" w:rsidRPr="003D60E6">
        <w:rPr>
          <w:rFonts w:ascii="Arial" w:eastAsia="SimSun" w:hAnsi="Arial" w:cs="Arial" w:hint="eastAsia"/>
          <w:color w:val="FF0000"/>
          <w:kern w:val="0"/>
          <w:szCs w:val="21"/>
          <w:shd w:val="clear" w:color="auto" w:fill="FFFFFF"/>
          <w14:ligatures w14:val="none"/>
        </w:rPr>
        <w:t>ptical proximity correction</w:t>
      </w:r>
      <w:r w:rsidRPr="003D60E6">
        <w:rPr>
          <w:rFonts w:ascii="Arial" w:eastAsia="SimSun" w:hAnsi="Arial" w:cs="Arial"/>
          <w:color w:val="FF0000"/>
          <w:kern w:val="0"/>
          <w:szCs w:val="21"/>
          <w:shd w:val="clear" w:color="auto" w:fill="FFFFFF"/>
          <w14:ligatures w14:val="none"/>
        </w:rPr>
        <w:t>, off-axis illumination,</w:t>
      </w:r>
      <w:r w:rsidR="00F24556" w:rsidRPr="003D60E6">
        <w:rPr>
          <w:rFonts w:ascii="Arial" w:eastAsia="SimSun" w:hAnsi="Arial" w:cs="Arial" w:hint="eastAsia"/>
          <w:color w:val="FF0000"/>
          <w:kern w:val="0"/>
          <w:szCs w:val="21"/>
          <w:shd w:val="clear" w:color="auto" w:fill="FFFFFF"/>
          <w14:ligatures w14:val="none"/>
        </w:rPr>
        <w:t xml:space="preserve"> micro mirror array</w:t>
      </w:r>
      <w:r w:rsidR="00212041" w:rsidRPr="003D60E6">
        <w:rPr>
          <w:rFonts w:ascii="Arial" w:eastAsia="SimSun" w:hAnsi="Arial" w:cs="Arial" w:hint="eastAsia"/>
          <w:color w:val="FF0000"/>
          <w:kern w:val="0"/>
          <w:szCs w:val="21"/>
          <w:shd w:val="clear" w:color="auto" w:fill="FFFFFF"/>
          <w14:ligatures w14:val="none"/>
        </w:rPr>
        <w:t xml:space="preserve">, phase shifting mask, immersion lithography, </w:t>
      </w:r>
      <w:r w:rsidRPr="003D60E6">
        <w:rPr>
          <w:rFonts w:ascii="Arial" w:eastAsia="SimSun" w:hAnsi="Arial" w:cs="Arial"/>
          <w:color w:val="FF0000"/>
          <w:kern w:val="0"/>
          <w:szCs w:val="21"/>
          <w:shd w:val="clear" w:color="auto" w:fill="FFFFFF"/>
          <w14:ligatures w14:val="none"/>
        </w:rPr>
        <w:t>double patterning), etch (ion beam, plasma, …)</w:t>
      </w:r>
    </w:p>
    <w:p w14:paraId="02CF91F0" w14:textId="77777777" w:rsidR="00B10124" w:rsidRPr="00B10124" w:rsidRDefault="00B10124" w:rsidP="00B10124">
      <w:pPr>
        <w:widowControl/>
        <w:spacing w:before="40" w:after="140"/>
        <w:ind w:left="340"/>
        <w:jc w:val="left"/>
        <w:rPr>
          <w:rFonts w:ascii="SimSun" w:eastAsia="SimSun" w:hAnsi="SimSun" w:cs="SimSun"/>
          <w:kern w:val="0"/>
          <w:sz w:val="24"/>
          <w:szCs w:val="24"/>
          <w14:ligatures w14:val="none"/>
        </w:rPr>
      </w:pPr>
      <w:r w:rsidRPr="00B10124">
        <w:rPr>
          <w:rFonts w:ascii="Arial" w:eastAsia="SimSun" w:hAnsi="Arial" w:cs="Arial"/>
          <w:color w:val="4A86E8"/>
          <w:kern w:val="0"/>
          <w:szCs w:val="21"/>
          <w:shd w:val="clear" w:color="auto" w:fill="FFFFFF"/>
          <w14:ligatures w14:val="none"/>
        </w:rPr>
        <w:t>Vertically: thin film deposition such as ALD, controlled etching</w:t>
      </w:r>
    </w:p>
    <w:p w14:paraId="0668D79F" w14:textId="77777777" w:rsidR="00B10124" w:rsidRPr="00B10124" w:rsidRDefault="00B10124" w:rsidP="00B10124">
      <w:pPr>
        <w:widowControl/>
        <w:shd w:val="clear" w:color="auto" w:fill="FFFFFF"/>
        <w:spacing w:before="80"/>
        <w:jc w:val="left"/>
        <w:outlineLvl w:val="2"/>
        <w:rPr>
          <w:rFonts w:ascii="SimSun" w:eastAsia="SimSun" w:hAnsi="SimSun" w:cs="SimSun"/>
          <w:b/>
          <w:bCs/>
          <w:kern w:val="0"/>
          <w:sz w:val="27"/>
          <w:szCs w:val="27"/>
          <w14:ligatures w14:val="none"/>
        </w:rPr>
      </w:pPr>
      <w:r w:rsidRPr="00B10124">
        <w:rPr>
          <w:rFonts w:ascii="Arial" w:eastAsia="SimSun" w:hAnsi="Arial" w:cs="Arial"/>
          <w:b/>
          <w:bCs/>
          <w:color w:val="000000"/>
          <w:kern w:val="0"/>
          <w:sz w:val="31"/>
          <w:szCs w:val="31"/>
          <w14:ligatures w14:val="none"/>
        </w:rPr>
        <w:t>24 June 2022 </w:t>
      </w:r>
    </w:p>
    <w:p w14:paraId="7F24ADB3" w14:textId="77777777" w:rsidR="00B10124" w:rsidRPr="00B10124" w:rsidRDefault="00B10124" w:rsidP="00B10124">
      <w:pPr>
        <w:widowControl/>
        <w:shd w:val="clear" w:color="auto" w:fill="FFFFFF"/>
        <w:spacing w:before="60"/>
        <w:jc w:val="left"/>
        <w:outlineLvl w:val="3"/>
        <w:rPr>
          <w:rFonts w:ascii="SimSun" w:eastAsia="SimSun" w:hAnsi="SimSun" w:cs="SimSun"/>
          <w:b/>
          <w:bCs/>
          <w:kern w:val="0"/>
          <w:sz w:val="24"/>
          <w:szCs w:val="24"/>
          <w14:ligatures w14:val="none"/>
        </w:rPr>
      </w:pPr>
      <w:r w:rsidRPr="00B10124">
        <w:rPr>
          <w:rFonts w:ascii="Arial" w:eastAsia="SimSun" w:hAnsi="Arial" w:cs="Arial"/>
          <w:b/>
          <w:bCs/>
          <w:color w:val="000000"/>
          <w:kern w:val="0"/>
          <w:szCs w:val="21"/>
          <w14:ligatures w14:val="none"/>
        </w:rPr>
        <w:t xml:space="preserve">Part Van </w:t>
      </w:r>
      <w:proofErr w:type="spellStart"/>
      <w:r w:rsidRPr="00B10124">
        <w:rPr>
          <w:rFonts w:ascii="Arial" w:eastAsia="SimSun" w:hAnsi="Arial" w:cs="Arial"/>
          <w:b/>
          <w:bCs/>
          <w:color w:val="000000"/>
          <w:kern w:val="0"/>
          <w:szCs w:val="21"/>
          <w14:ligatures w14:val="none"/>
        </w:rPr>
        <w:t>Houdt</w:t>
      </w:r>
      <w:proofErr w:type="spellEnd"/>
    </w:p>
    <w:p w14:paraId="3D289C0C" w14:textId="77777777" w:rsidR="00B10124" w:rsidRPr="00396F0B" w:rsidRDefault="00B10124" w:rsidP="00B10124">
      <w:pPr>
        <w:widowControl/>
        <w:spacing w:after="20"/>
        <w:ind w:left="360"/>
        <w:jc w:val="left"/>
        <w:rPr>
          <w:rFonts w:ascii="SimSun" w:eastAsia="SimSun" w:hAnsi="SimSun" w:cs="SimSun"/>
          <w:color w:val="00B0F0"/>
          <w:kern w:val="0"/>
          <w:sz w:val="24"/>
          <w:szCs w:val="24"/>
          <w14:ligatures w14:val="none"/>
        </w:rPr>
      </w:pPr>
      <w:r w:rsidRPr="00B10124">
        <w:rPr>
          <w:rFonts w:ascii="Arial" w:eastAsia="SimSun" w:hAnsi="Arial" w:cs="Arial"/>
          <w:b/>
          <w:bCs/>
          <w:color w:val="222222"/>
          <w:kern w:val="0"/>
          <w:szCs w:val="21"/>
          <w:shd w:val="clear" w:color="auto" w:fill="FFFFFF"/>
          <w14:ligatures w14:val="none"/>
        </w:rPr>
        <w:t xml:space="preserve">1. </w:t>
      </w:r>
      <w:r w:rsidRPr="00396F0B">
        <w:rPr>
          <w:rFonts w:ascii="Arial" w:eastAsia="SimSun" w:hAnsi="Arial" w:cs="Arial"/>
          <w:b/>
          <w:bCs/>
          <w:color w:val="00B0F0"/>
          <w:kern w:val="0"/>
          <w:szCs w:val="21"/>
          <w:shd w:val="clear" w:color="auto" w:fill="FFFFFF"/>
          <w14:ligatures w14:val="none"/>
        </w:rPr>
        <w:t xml:space="preserve">What is </w:t>
      </w:r>
      <w:proofErr w:type="spellStart"/>
      <w:r w:rsidRPr="00396F0B">
        <w:rPr>
          <w:rFonts w:ascii="Arial" w:eastAsia="SimSun" w:hAnsi="Arial" w:cs="Arial"/>
          <w:b/>
          <w:bCs/>
          <w:color w:val="00B0F0"/>
          <w:kern w:val="0"/>
          <w:szCs w:val="21"/>
          <w:shd w:val="clear" w:color="auto" w:fill="FFFFFF"/>
          <w14:ligatures w14:val="none"/>
        </w:rPr>
        <w:t>salicide</w:t>
      </w:r>
      <w:proofErr w:type="spellEnd"/>
      <w:r w:rsidRPr="00396F0B">
        <w:rPr>
          <w:rFonts w:ascii="Arial" w:eastAsia="SimSun" w:hAnsi="Arial" w:cs="Arial"/>
          <w:b/>
          <w:bCs/>
          <w:color w:val="00B0F0"/>
          <w:kern w:val="0"/>
          <w:szCs w:val="21"/>
          <w:shd w:val="clear" w:color="auto" w:fill="FFFFFF"/>
          <w14:ligatures w14:val="none"/>
        </w:rPr>
        <w:t xml:space="preserve"> and why do we need it? Why do we always need spacer technology?</w:t>
      </w:r>
    </w:p>
    <w:p w14:paraId="59F7411D" w14:textId="7C24326C" w:rsidR="00B10124" w:rsidRPr="00113BE7" w:rsidRDefault="00B10124" w:rsidP="00B10124">
      <w:pPr>
        <w:widowControl/>
        <w:spacing w:after="20"/>
        <w:ind w:left="360"/>
        <w:jc w:val="left"/>
        <w:rPr>
          <w:rFonts w:ascii="SimSun" w:eastAsia="SimSun" w:hAnsi="SimSun" w:cs="SimSun"/>
          <w:color w:val="FF0000"/>
          <w:kern w:val="0"/>
          <w:sz w:val="24"/>
          <w:szCs w:val="24"/>
          <w14:ligatures w14:val="none"/>
        </w:rPr>
      </w:pPr>
      <w:proofErr w:type="spellStart"/>
      <w:r w:rsidRPr="00113BE7">
        <w:rPr>
          <w:rFonts w:ascii="Arial" w:eastAsia="SimSun" w:hAnsi="Arial" w:cs="Arial"/>
          <w:b/>
          <w:bCs/>
          <w:i/>
          <w:iCs/>
          <w:color w:val="FF0000"/>
          <w:kern w:val="0"/>
          <w:szCs w:val="21"/>
          <w:shd w:val="clear" w:color="auto" w:fill="FFFFFF"/>
          <w14:ligatures w14:val="none"/>
        </w:rPr>
        <w:t>Salicide</w:t>
      </w:r>
      <w:proofErr w:type="spellEnd"/>
      <w:r w:rsidRPr="00113BE7">
        <w:rPr>
          <w:rFonts w:ascii="Arial" w:eastAsia="SimSun" w:hAnsi="Arial" w:cs="Arial"/>
          <w:b/>
          <w:bCs/>
          <w:i/>
          <w:iCs/>
          <w:color w:val="FF0000"/>
          <w:kern w:val="0"/>
          <w:szCs w:val="21"/>
          <w:shd w:val="clear" w:color="auto" w:fill="FFFFFF"/>
          <w14:ligatures w14:val="none"/>
        </w:rPr>
        <w:t xml:space="preserve"> = Self-aligned silicide (Si-metal compound)</w:t>
      </w:r>
      <w:r w:rsidR="00B36F21" w:rsidRPr="00113BE7">
        <w:rPr>
          <w:rFonts w:ascii="Arial" w:eastAsia="SimSun" w:hAnsi="Arial" w:cs="Arial" w:hint="eastAsia"/>
          <w:b/>
          <w:bCs/>
          <w:i/>
          <w:iCs/>
          <w:color w:val="FF0000"/>
          <w:kern w:val="0"/>
          <w:szCs w:val="21"/>
          <w:shd w:val="clear" w:color="auto" w:fill="FFFFFF"/>
          <w14:ligatures w14:val="none"/>
        </w:rPr>
        <w:t xml:space="preserve"> Ti, Co, Ni</w:t>
      </w:r>
      <w:r w:rsidRPr="00113BE7">
        <w:rPr>
          <w:rFonts w:ascii="Arial" w:eastAsia="SimSun" w:hAnsi="Arial" w:cs="Arial"/>
          <w:b/>
          <w:bCs/>
          <w:i/>
          <w:iCs/>
          <w:color w:val="FF0000"/>
          <w:kern w:val="0"/>
          <w:szCs w:val="21"/>
          <w:shd w:val="clear" w:color="auto" w:fill="FFFFFF"/>
          <w14:ligatures w14:val="none"/>
        </w:rPr>
        <w:br/>
      </w:r>
      <w:r w:rsidRPr="00113BE7">
        <w:rPr>
          <w:rFonts w:ascii="Arial" w:eastAsia="SimSun" w:hAnsi="Arial" w:cs="Arial"/>
          <w:color w:val="FF0000"/>
          <w:kern w:val="0"/>
          <w:szCs w:val="21"/>
          <w:shd w:val="clear" w:color="auto" w:fill="FFFFFF"/>
          <w14:ligatures w14:val="none"/>
        </w:rPr>
        <w:t xml:space="preserve">Metal deposited over S/D and gate, rapid thermal anneal induces </w:t>
      </w:r>
      <w:proofErr w:type="spellStart"/>
      <w:r w:rsidRPr="00113BE7">
        <w:rPr>
          <w:rFonts w:ascii="Arial" w:eastAsia="SimSun" w:hAnsi="Arial" w:cs="Arial"/>
          <w:color w:val="FF0000"/>
          <w:kern w:val="0"/>
          <w:szCs w:val="21"/>
          <w:shd w:val="clear" w:color="auto" w:fill="FFFFFF"/>
          <w14:ligatures w14:val="none"/>
        </w:rPr>
        <w:t>silicidation</w:t>
      </w:r>
      <w:proofErr w:type="spellEnd"/>
      <w:r w:rsidRPr="00113BE7">
        <w:rPr>
          <w:rFonts w:ascii="Arial" w:eastAsia="SimSun" w:hAnsi="Arial" w:cs="Arial"/>
          <w:color w:val="FF0000"/>
          <w:kern w:val="0"/>
          <w:szCs w:val="21"/>
          <w:shd w:val="clear" w:color="auto" w:fill="FFFFFF"/>
          <w14:ligatures w14:val="none"/>
        </w:rPr>
        <w:t xml:space="preserve"> at metal-</w:t>
      </w:r>
      <w:proofErr w:type="spellStart"/>
      <w:r w:rsidRPr="00113BE7">
        <w:rPr>
          <w:rFonts w:ascii="Arial" w:eastAsia="SimSun" w:hAnsi="Arial" w:cs="Arial"/>
          <w:color w:val="FF0000"/>
          <w:kern w:val="0"/>
          <w:szCs w:val="21"/>
          <w:shd w:val="clear" w:color="auto" w:fill="FFFFFF"/>
          <w14:ligatures w14:val="none"/>
        </w:rPr>
        <w:t>polySi</w:t>
      </w:r>
      <w:proofErr w:type="spellEnd"/>
      <w:r w:rsidRPr="00113BE7">
        <w:rPr>
          <w:rFonts w:ascii="Arial" w:eastAsia="SimSun" w:hAnsi="Arial" w:cs="Arial"/>
          <w:color w:val="FF0000"/>
          <w:kern w:val="0"/>
          <w:szCs w:val="21"/>
          <w:shd w:val="clear" w:color="auto" w:fill="FFFFFF"/>
          <w14:ligatures w14:val="none"/>
        </w:rPr>
        <w:t xml:space="preserve"> contacts. No reaction at metal-(dielectric) spacer contact, metal over spacer is removed</w:t>
      </w:r>
      <w:r w:rsidR="00113BE7" w:rsidRPr="00113BE7">
        <w:rPr>
          <w:rFonts w:ascii="Arial" w:eastAsia="SimSun" w:hAnsi="Arial" w:cs="Arial"/>
          <w:color w:val="FF0000"/>
          <w:kern w:val="0"/>
          <w:szCs w:val="21"/>
          <w:shd w:val="clear" w:color="auto" w:fill="FFFFFF"/>
          <w14:ligatures w14:val="none"/>
        </w:rPr>
        <w:t xml:space="preserve">. </w:t>
      </w:r>
    </w:p>
    <w:p w14:paraId="7D89DDAF" w14:textId="77777777" w:rsidR="00B10124" w:rsidRPr="00B10124" w:rsidRDefault="00B10124" w:rsidP="00B10124">
      <w:pPr>
        <w:widowControl/>
        <w:spacing w:after="20"/>
        <w:ind w:left="360"/>
        <w:jc w:val="left"/>
        <w:rPr>
          <w:rFonts w:ascii="SimSun" w:eastAsia="SimSun" w:hAnsi="SimSun" w:cs="SimSun"/>
          <w:kern w:val="0"/>
          <w:sz w:val="24"/>
          <w:szCs w:val="24"/>
          <w14:ligatures w14:val="none"/>
        </w:rPr>
      </w:pPr>
      <w:proofErr w:type="spellStart"/>
      <w:r w:rsidRPr="00B10124">
        <w:rPr>
          <w:rFonts w:ascii="Arial" w:eastAsia="SimSun" w:hAnsi="Arial" w:cs="Arial"/>
          <w:color w:val="222222"/>
          <w:kern w:val="0"/>
          <w:szCs w:val="21"/>
          <w:shd w:val="clear" w:color="auto" w:fill="FFFFFF"/>
          <w14:ligatures w14:val="none"/>
        </w:rPr>
        <w:t>Salicide</w:t>
      </w:r>
      <w:proofErr w:type="spellEnd"/>
      <w:r w:rsidRPr="00B10124">
        <w:rPr>
          <w:rFonts w:ascii="Arial" w:eastAsia="SimSun" w:hAnsi="Arial" w:cs="Arial"/>
          <w:color w:val="222222"/>
          <w:kern w:val="0"/>
          <w:szCs w:val="21"/>
          <w:shd w:val="clear" w:color="auto" w:fill="FFFFFF"/>
          <w14:ligatures w14:val="none"/>
        </w:rPr>
        <w:t xml:space="preserve"> reduces Polysilicon Gate Resistance and source/drain </w:t>
      </w:r>
      <w:r w:rsidRPr="00B36F21">
        <w:rPr>
          <w:rFonts w:ascii="Arial" w:eastAsia="SimSun" w:hAnsi="Arial" w:cs="Arial"/>
          <w:i/>
          <w:iCs/>
          <w:color w:val="222222"/>
          <w:kern w:val="0"/>
          <w:szCs w:val="21"/>
          <w:shd w:val="clear" w:color="auto" w:fill="FFFFFF"/>
          <w14:ligatures w14:val="none"/>
        </w:rPr>
        <w:t>contact resistance</w:t>
      </w:r>
      <w:r w:rsidRPr="00B10124">
        <w:rPr>
          <w:rFonts w:ascii="Arial" w:eastAsia="SimSun" w:hAnsi="Arial" w:cs="Arial"/>
          <w:color w:val="222222"/>
          <w:kern w:val="0"/>
          <w:szCs w:val="21"/>
          <w:shd w:val="clear" w:color="auto" w:fill="FFFFFF"/>
          <w14:ligatures w14:val="none"/>
        </w:rPr>
        <w:t xml:space="preserve"> as the dimensions of the device get smaller. </w:t>
      </w:r>
      <w:proofErr w:type="gramStart"/>
      <w:r w:rsidRPr="00B10124">
        <w:rPr>
          <w:rFonts w:ascii="Arial" w:eastAsia="SimSun" w:hAnsi="Arial" w:cs="Arial"/>
          <w:color w:val="222222"/>
          <w:kern w:val="0"/>
          <w:szCs w:val="21"/>
          <w:shd w:val="clear" w:color="auto" w:fill="FFFFFF"/>
          <w14:ligatures w14:val="none"/>
        </w:rPr>
        <w:t>Hence</w:t>
      </w:r>
      <w:proofErr w:type="gramEnd"/>
      <w:r w:rsidRPr="00B10124">
        <w:rPr>
          <w:rFonts w:ascii="Arial" w:eastAsia="SimSun" w:hAnsi="Arial" w:cs="Arial"/>
          <w:color w:val="222222"/>
          <w:kern w:val="0"/>
          <w:szCs w:val="21"/>
          <w:shd w:val="clear" w:color="auto" w:fill="FFFFFF"/>
          <w14:ligatures w14:val="none"/>
        </w:rPr>
        <w:t xml:space="preserve"> they help scaling down.</w:t>
      </w:r>
    </w:p>
    <w:p w14:paraId="2D0A6ED9" w14:textId="368D57BB" w:rsidR="00B10124" w:rsidRPr="00B10124" w:rsidRDefault="00B10124" w:rsidP="00B10124">
      <w:pPr>
        <w:widowControl/>
        <w:spacing w:after="20"/>
        <w:ind w:left="360"/>
        <w:jc w:val="left"/>
        <w:rPr>
          <w:rFonts w:ascii="SimSun" w:eastAsia="SimSun" w:hAnsi="SimSun" w:cs="SimSun"/>
          <w:kern w:val="0"/>
          <w:sz w:val="24"/>
          <w:szCs w:val="24"/>
          <w14:ligatures w14:val="none"/>
        </w:rPr>
      </w:pPr>
      <w:r w:rsidRPr="00B10124">
        <w:rPr>
          <w:rFonts w:ascii="Arial" w:eastAsia="SimSun" w:hAnsi="Arial" w:cs="Arial"/>
          <w:color w:val="222222"/>
          <w:kern w:val="0"/>
          <w:szCs w:val="21"/>
          <w:shd w:val="clear" w:color="auto" w:fill="FFFFFF"/>
          <w14:ligatures w14:val="none"/>
        </w:rPr>
        <w:t xml:space="preserve">Used to introduce p type polysilicon to the </w:t>
      </w:r>
      <w:r w:rsidR="00E82D8A">
        <w:rPr>
          <w:rFonts w:ascii="Arial" w:eastAsia="SimSun" w:hAnsi="Arial" w:cs="Arial"/>
          <w:color w:val="222222"/>
          <w:kern w:val="0"/>
          <w:szCs w:val="21"/>
          <w:shd w:val="clear" w:color="auto" w:fill="FFFFFF"/>
          <w14:ligatures w14:val="none"/>
        </w:rPr>
        <w:t>CMOS</w:t>
      </w:r>
      <w:r w:rsidRPr="00B10124">
        <w:rPr>
          <w:rFonts w:ascii="Arial" w:eastAsia="SimSun" w:hAnsi="Arial" w:cs="Arial"/>
          <w:color w:val="222222"/>
          <w:kern w:val="0"/>
          <w:szCs w:val="21"/>
          <w:shd w:val="clear" w:color="auto" w:fill="FFFFFF"/>
          <w14:ligatures w14:val="none"/>
        </w:rPr>
        <w:t xml:space="preserve"> architecture, enabling us to make </w:t>
      </w:r>
      <w:proofErr w:type="spellStart"/>
      <w:r w:rsidRPr="00B10124">
        <w:rPr>
          <w:rFonts w:ascii="Arial" w:eastAsia="SimSun" w:hAnsi="Arial" w:cs="Arial"/>
          <w:color w:val="222222"/>
          <w:kern w:val="0"/>
          <w:szCs w:val="21"/>
          <w:shd w:val="clear" w:color="auto" w:fill="FFFFFF"/>
          <w14:ligatures w14:val="none"/>
        </w:rPr>
        <w:t>pmos</w:t>
      </w:r>
      <w:proofErr w:type="spellEnd"/>
      <w:r w:rsidRPr="00B10124">
        <w:rPr>
          <w:rFonts w:ascii="Arial" w:eastAsia="SimSun" w:hAnsi="Arial" w:cs="Arial"/>
          <w:color w:val="222222"/>
          <w:kern w:val="0"/>
          <w:szCs w:val="21"/>
          <w:shd w:val="clear" w:color="auto" w:fill="FFFFFF"/>
          <w14:ligatures w14:val="none"/>
        </w:rPr>
        <w:t xml:space="preserve"> transistors</w:t>
      </w:r>
    </w:p>
    <w:p w14:paraId="044B4072" w14:textId="77777777" w:rsidR="00B10124" w:rsidRPr="00521E72" w:rsidRDefault="00B10124" w:rsidP="00B10124">
      <w:pPr>
        <w:widowControl/>
        <w:spacing w:after="20"/>
        <w:ind w:left="360"/>
        <w:jc w:val="left"/>
        <w:rPr>
          <w:rFonts w:ascii="SimSun" w:eastAsia="SimSun" w:hAnsi="SimSun" w:cs="SimSun"/>
          <w:kern w:val="0"/>
          <w:sz w:val="24"/>
          <w:szCs w:val="24"/>
          <w:highlight w:val="yellow"/>
          <w14:ligatures w14:val="none"/>
        </w:rPr>
      </w:pPr>
      <w:r w:rsidRPr="00521E72">
        <w:rPr>
          <w:rFonts w:ascii="Arial" w:eastAsia="SimSun" w:hAnsi="Arial" w:cs="Arial"/>
          <w:color w:val="4A86E8"/>
          <w:kern w:val="0"/>
          <w:szCs w:val="21"/>
          <w:highlight w:val="yellow"/>
          <w:shd w:val="clear" w:color="auto" w:fill="FFFFFF"/>
          <w14:ligatures w14:val="none"/>
        </w:rPr>
        <w:t xml:space="preserve">Also used to interconnect p+ and n+ polysilicon (else it would form a </w:t>
      </w:r>
      <w:proofErr w:type="spellStart"/>
      <w:r w:rsidRPr="00521E72">
        <w:rPr>
          <w:rFonts w:ascii="Arial" w:eastAsia="SimSun" w:hAnsi="Arial" w:cs="Arial"/>
          <w:color w:val="4A86E8"/>
          <w:kern w:val="0"/>
          <w:szCs w:val="21"/>
          <w:highlight w:val="yellow"/>
          <w:shd w:val="clear" w:color="auto" w:fill="FFFFFF"/>
          <w14:ligatures w14:val="none"/>
        </w:rPr>
        <w:t>pn</w:t>
      </w:r>
      <w:proofErr w:type="spellEnd"/>
      <w:r w:rsidRPr="00521E72">
        <w:rPr>
          <w:rFonts w:ascii="Arial" w:eastAsia="SimSun" w:hAnsi="Arial" w:cs="Arial"/>
          <w:color w:val="4A86E8"/>
          <w:kern w:val="0"/>
          <w:szCs w:val="21"/>
          <w:highlight w:val="yellow"/>
          <w:shd w:val="clear" w:color="auto" w:fill="FFFFFF"/>
          <w14:ligatures w14:val="none"/>
        </w:rPr>
        <w:t xml:space="preserve"> junction = diode) in inverters?</w:t>
      </w:r>
    </w:p>
    <w:p w14:paraId="60B99A88" w14:textId="207ECB62" w:rsidR="0026163E" w:rsidRDefault="00B10124" w:rsidP="0026163E">
      <w:pPr>
        <w:widowControl/>
        <w:spacing w:after="20"/>
        <w:ind w:left="360"/>
        <w:jc w:val="left"/>
        <w:rPr>
          <w:rFonts w:ascii="Arial" w:eastAsia="SimSun" w:hAnsi="Arial" w:cs="Arial"/>
          <w:color w:val="FF9900"/>
          <w:kern w:val="0"/>
          <w:szCs w:val="21"/>
          <w:shd w:val="clear" w:color="auto" w:fill="FFFFFF"/>
          <w14:ligatures w14:val="none"/>
        </w:rPr>
      </w:pPr>
      <w:r w:rsidRPr="00521E72">
        <w:rPr>
          <w:rFonts w:ascii="Arial" w:eastAsia="SimSun" w:hAnsi="Arial" w:cs="Arial"/>
          <w:b/>
          <w:bCs/>
          <w:i/>
          <w:iCs/>
          <w:color w:val="222222"/>
          <w:kern w:val="0"/>
          <w:szCs w:val="21"/>
          <w:highlight w:val="yellow"/>
          <w:shd w:val="clear" w:color="auto" w:fill="FFFFFF"/>
          <w14:ligatures w14:val="none"/>
        </w:rPr>
        <w:t>Spacer</w:t>
      </w:r>
      <w:r w:rsidRPr="00521E72">
        <w:rPr>
          <w:rFonts w:ascii="Arial" w:eastAsia="SimSun" w:hAnsi="Arial" w:cs="Arial"/>
          <w:color w:val="222222"/>
          <w:kern w:val="0"/>
          <w:szCs w:val="21"/>
          <w:highlight w:val="yellow"/>
          <w:shd w:val="clear" w:color="auto" w:fill="FFFFFF"/>
          <w14:ligatures w14:val="none"/>
        </w:rPr>
        <w:t xml:space="preserve"> technology is used in </w:t>
      </w:r>
      <w:proofErr w:type="spellStart"/>
      <w:r w:rsidRPr="00521E72">
        <w:rPr>
          <w:rFonts w:ascii="Arial" w:eastAsia="SimSun" w:hAnsi="Arial" w:cs="Arial"/>
          <w:color w:val="222222"/>
          <w:kern w:val="0"/>
          <w:szCs w:val="21"/>
          <w:highlight w:val="yellow"/>
          <w:shd w:val="clear" w:color="auto" w:fill="FFFFFF"/>
          <w14:ligatures w14:val="none"/>
        </w:rPr>
        <w:t>salicide</w:t>
      </w:r>
      <w:proofErr w:type="spellEnd"/>
      <w:r w:rsidRPr="00521E72">
        <w:rPr>
          <w:rFonts w:ascii="Arial" w:eastAsia="SimSun" w:hAnsi="Arial" w:cs="Arial"/>
          <w:color w:val="222222"/>
          <w:kern w:val="0"/>
          <w:szCs w:val="21"/>
          <w:highlight w:val="yellow"/>
          <w:shd w:val="clear" w:color="auto" w:fill="FFFFFF"/>
          <w14:ligatures w14:val="none"/>
        </w:rPr>
        <w:t xml:space="preserve"> processes to prevent the metal from diffusing into the silicon substrate and forming a high-resistance contact. The spacer is a thin layer of dielectric material that is deposited between the metal and the silicon. This prevents the metal from diffusing into the silicon and ensures that the contact resistance remains low </w:t>
      </w:r>
      <w:r w:rsidR="00B36F21" w:rsidRPr="00521E72">
        <w:rPr>
          <w:rFonts w:ascii="Arial" w:eastAsia="SimSun" w:hAnsi="Arial" w:cs="Arial" w:hint="eastAsia"/>
          <w:color w:val="FF0000"/>
          <w:kern w:val="0"/>
          <w:szCs w:val="21"/>
          <w:highlight w:val="yellow"/>
          <w:shd w:val="clear" w:color="auto" w:fill="FFFFFF"/>
          <w14:ligatures w14:val="none"/>
        </w:rPr>
        <w:t>+</w:t>
      </w:r>
      <w:r w:rsidRPr="00521E72">
        <w:rPr>
          <w:rFonts w:ascii="Arial" w:eastAsia="SimSun" w:hAnsi="Arial" w:cs="Arial"/>
          <w:color w:val="FF9900"/>
          <w:kern w:val="0"/>
          <w:szCs w:val="21"/>
          <w:highlight w:val="yellow"/>
          <w:shd w:val="clear" w:color="auto" w:fill="FFFFFF"/>
          <w14:ligatures w14:val="none"/>
        </w:rPr>
        <w:t xml:space="preserve"> used for HDD/LDD before </w:t>
      </w:r>
      <w:proofErr w:type="gramStart"/>
      <w:r w:rsidR="00B36F21" w:rsidRPr="00521E72">
        <w:rPr>
          <w:rFonts w:ascii="Arial" w:eastAsia="SimSun" w:hAnsi="Arial" w:cs="Arial"/>
          <w:color w:val="FF9900"/>
          <w:kern w:val="0"/>
          <w:szCs w:val="21"/>
          <w:highlight w:val="yellow"/>
          <w:shd w:val="clear" w:color="auto" w:fill="FFFFFF"/>
          <w14:ligatures w14:val="none"/>
        </w:rPr>
        <w:t>silic</w:t>
      </w:r>
      <w:r w:rsidR="004A1049" w:rsidRPr="00521E72">
        <w:rPr>
          <w:rFonts w:ascii="Arial" w:eastAsia="SimSun" w:hAnsi="Arial" w:cs="Arial"/>
          <w:color w:val="FF9900"/>
          <w:kern w:val="0"/>
          <w:szCs w:val="21"/>
          <w:highlight w:val="yellow"/>
          <w:shd w:val="clear" w:color="auto" w:fill="FFFFFF"/>
          <w14:ligatures w14:val="none"/>
        </w:rPr>
        <w:t>ide ???</w:t>
      </w:r>
      <w:proofErr w:type="gramEnd"/>
      <w:r w:rsidR="004A1049">
        <w:rPr>
          <w:rFonts w:ascii="Arial" w:eastAsia="SimSun" w:hAnsi="Arial" w:cs="Arial"/>
          <w:color w:val="FF9900"/>
          <w:kern w:val="0"/>
          <w:szCs w:val="21"/>
          <w:shd w:val="clear" w:color="auto" w:fill="FFFFFF"/>
          <w14:ligatures w14:val="none"/>
        </w:rPr>
        <w:t xml:space="preserve"> </w:t>
      </w:r>
    </w:p>
    <w:p w14:paraId="1AD05B36" w14:textId="15F45512" w:rsidR="0026163E" w:rsidRPr="0026163E" w:rsidRDefault="0026163E" w:rsidP="0026163E">
      <w:pPr>
        <w:widowControl/>
        <w:spacing w:after="20"/>
        <w:ind w:left="360"/>
        <w:jc w:val="left"/>
        <w:rPr>
          <w:rFonts w:ascii="Arial" w:eastAsia="SimSun" w:hAnsi="Arial" w:cs="Arial" w:hint="eastAsia"/>
          <w:color w:val="4472C4" w:themeColor="accent1"/>
          <w:kern w:val="0"/>
          <w:szCs w:val="21"/>
          <w:shd w:val="clear" w:color="auto" w:fill="FFFFFF"/>
          <w14:ligatures w14:val="none"/>
        </w:rPr>
      </w:pPr>
      <w:r w:rsidRPr="0026163E">
        <w:rPr>
          <w:rFonts w:ascii="Arial" w:eastAsia="SimSun" w:hAnsi="Arial" w:cs="Arial"/>
          <w:color w:val="4472C4" w:themeColor="accent1"/>
          <w:kern w:val="0"/>
          <w:szCs w:val="21"/>
          <w:shd w:val="clear" w:color="auto" w:fill="FFFFFF"/>
          <w14:ligatures w14:val="none"/>
        </w:rPr>
        <w:t xml:space="preserve">I think there is </w:t>
      </w:r>
      <w:r w:rsidR="004611E5">
        <w:rPr>
          <w:rFonts w:ascii="Arial" w:eastAsia="SimSun" w:hAnsi="Arial" w:cs="Arial"/>
          <w:color w:val="4472C4" w:themeColor="accent1"/>
          <w:kern w:val="0"/>
          <w:szCs w:val="21"/>
          <w:shd w:val="clear" w:color="auto" w:fill="FFFFFF"/>
          <w14:ligatures w14:val="none"/>
        </w:rPr>
        <w:t>LDD</w:t>
      </w:r>
      <w:r w:rsidRPr="0026163E">
        <w:rPr>
          <w:rFonts w:ascii="Arial" w:eastAsia="SimSun" w:hAnsi="Arial" w:cs="Arial"/>
          <w:color w:val="4472C4" w:themeColor="accent1"/>
          <w:kern w:val="0"/>
          <w:szCs w:val="21"/>
          <w:shd w:val="clear" w:color="auto" w:fill="FFFFFF"/>
          <w14:ligatures w14:val="none"/>
        </w:rPr>
        <w:t xml:space="preserve"> before the silicide and </w:t>
      </w:r>
      <w:r w:rsidR="004611E5">
        <w:rPr>
          <w:rFonts w:ascii="Arial" w:eastAsia="SimSun" w:hAnsi="Arial" w:cs="Arial"/>
          <w:color w:val="4472C4" w:themeColor="accent1"/>
          <w:kern w:val="0"/>
          <w:szCs w:val="21"/>
          <w:shd w:val="clear" w:color="auto" w:fill="FFFFFF"/>
          <w14:ligatures w14:val="none"/>
        </w:rPr>
        <w:t>HDD</w:t>
      </w:r>
      <w:r w:rsidRPr="0026163E">
        <w:rPr>
          <w:rFonts w:ascii="Arial" w:eastAsia="SimSun" w:hAnsi="Arial" w:cs="Arial"/>
          <w:color w:val="4472C4" w:themeColor="accent1"/>
          <w:kern w:val="0"/>
          <w:szCs w:val="21"/>
          <w:shd w:val="clear" w:color="auto" w:fill="FFFFFF"/>
          <w14:ligatures w14:val="none"/>
        </w:rPr>
        <w:t xml:space="preserve"> after. </w:t>
      </w:r>
    </w:p>
    <w:p w14:paraId="33E6F454" w14:textId="0483A600" w:rsidR="00B36F21" w:rsidRPr="00B36F21" w:rsidRDefault="00B36F21" w:rsidP="00B36F21">
      <w:pPr>
        <w:widowControl/>
        <w:spacing w:after="20"/>
        <w:ind w:left="360"/>
        <w:jc w:val="left"/>
        <w:rPr>
          <w:rFonts w:ascii="Arial" w:eastAsia="SimSun" w:hAnsi="Arial" w:cs="Arial"/>
          <w:i/>
          <w:iCs/>
          <w:color w:val="222222"/>
          <w:kern w:val="0"/>
          <w:szCs w:val="21"/>
          <w:shd w:val="clear" w:color="auto" w:fill="FFFFFF"/>
          <w14:ligatures w14:val="none"/>
        </w:rPr>
      </w:pPr>
      <w:r>
        <w:rPr>
          <w:rFonts w:ascii="Arial" w:eastAsia="SimSun" w:hAnsi="Arial" w:cs="Arial" w:hint="eastAsia"/>
          <w:color w:val="222222"/>
          <w:kern w:val="0"/>
          <w:szCs w:val="21"/>
          <w:shd w:val="clear" w:color="auto" w:fill="FFFFFF"/>
          <w14:ligatures w14:val="none"/>
        </w:rPr>
        <w:t xml:space="preserve">&amp; </w:t>
      </w:r>
      <w:r w:rsidRPr="00B36F21">
        <w:rPr>
          <w:rFonts w:ascii="Arial" w:eastAsia="SimSun" w:hAnsi="Arial" w:cs="Arial"/>
          <w:b/>
          <w:bCs/>
          <w:color w:val="222222"/>
          <w:kern w:val="0"/>
          <w:szCs w:val="21"/>
          <w:shd w:val="clear" w:color="auto" w:fill="FFFFFF"/>
          <w14:ligatures w14:val="none"/>
        </w:rPr>
        <w:t>S</w:t>
      </w:r>
      <w:r w:rsidRPr="00B36F21">
        <w:rPr>
          <w:rFonts w:ascii="Arial" w:eastAsia="SimSun" w:hAnsi="Arial" w:cs="Arial" w:hint="eastAsia"/>
          <w:b/>
          <w:bCs/>
          <w:color w:val="222222"/>
          <w:kern w:val="0"/>
          <w:szCs w:val="21"/>
          <w:shd w:val="clear" w:color="auto" w:fill="FFFFFF"/>
          <w14:ligatures w14:val="none"/>
        </w:rPr>
        <w:t>eparate drain from the gate; channel control</w:t>
      </w:r>
      <w:r>
        <w:rPr>
          <w:rFonts w:ascii="Arial" w:eastAsia="SimSun" w:hAnsi="Arial" w:cs="Arial" w:hint="eastAsia"/>
          <w:color w:val="222222"/>
          <w:kern w:val="0"/>
          <w:szCs w:val="21"/>
          <w:shd w:val="clear" w:color="auto" w:fill="FFFFFF"/>
          <w14:ligatures w14:val="none"/>
        </w:rPr>
        <w:t>--</w:t>
      </w:r>
      <w:r w:rsidRPr="00B36F21">
        <w:t xml:space="preserve"> </w:t>
      </w:r>
      <w:r w:rsidRPr="00B36F21">
        <w:rPr>
          <w:rFonts w:ascii="Arial" w:eastAsia="SimSun" w:hAnsi="Arial" w:cs="Arial"/>
          <w:i/>
          <w:iCs/>
          <w:color w:val="222222"/>
          <w:kern w:val="0"/>
          <w:szCs w:val="21"/>
          <w:shd w:val="clear" w:color="auto" w:fill="FFFFFF"/>
          <w14:ligatures w14:val="none"/>
        </w:rPr>
        <w:t>Lateral Diffusion Control: Spacers help control the lateral diffusion of dopants during the source/drain implantation process. This ensures that the source and drain regions do not extend too close to the gate, which could otherwise lead to short-channel effects.</w:t>
      </w:r>
    </w:p>
    <w:p w14:paraId="3F29CA22" w14:textId="1F4E11F0" w:rsidR="00B36F21" w:rsidRPr="00B36F21" w:rsidRDefault="00B36F21" w:rsidP="00B36F21">
      <w:pPr>
        <w:widowControl/>
        <w:spacing w:after="20"/>
        <w:ind w:left="360"/>
        <w:jc w:val="left"/>
        <w:rPr>
          <w:rFonts w:ascii="SimSun" w:eastAsia="SimSun" w:hAnsi="SimSun" w:cs="SimSun"/>
          <w:b/>
          <w:bCs/>
          <w:kern w:val="0"/>
          <w:sz w:val="24"/>
          <w:szCs w:val="24"/>
          <w14:ligatures w14:val="none"/>
        </w:rPr>
      </w:pPr>
      <w:r w:rsidRPr="00B36F21">
        <w:rPr>
          <w:rFonts w:ascii="Arial" w:eastAsia="SimSun" w:hAnsi="Arial" w:cs="Arial"/>
          <w:i/>
          <w:iCs/>
          <w:color w:val="222222"/>
          <w:kern w:val="0"/>
          <w:szCs w:val="21"/>
          <w:shd w:val="clear" w:color="auto" w:fill="FFFFFF"/>
          <w14:ligatures w14:val="none"/>
        </w:rPr>
        <w:t>Defining Source/Drain Extensions: Spacers define the lightly doped drain (LDD) regions, which help reduce electric field peaks at the drain end of the channel, thereby reducing hot carrier injection and improving device reliability</w:t>
      </w:r>
      <w:r>
        <w:rPr>
          <w:rFonts w:ascii="Arial" w:eastAsia="SimSun" w:hAnsi="Arial" w:cs="Arial" w:hint="eastAsia"/>
          <w:color w:val="222222"/>
          <w:kern w:val="0"/>
          <w:szCs w:val="21"/>
          <w:shd w:val="clear" w:color="auto" w:fill="FFFFFF"/>
          <w14:ligatures w14:val="none"/>
        </w:rPr>
        <w:t xml:space="preserve">; </w:t>
      </w:r>
      <w:r w:rsidRPr="00B36F21">
        <w:rPr>
          <w:rFonts w:ascii="Arial" w:eastAsia="SimSun" w:hAnsi="Arial" w:cs="Arial" w:hint="eastAsia"/>
          <w:b/>
          <w:bCs/>
          <w:color w:val="222222"/>
          <w:kern w:val="0"/>
          <w:szCs w:val="21"/>
          <w:shd w:val="clear" w:color="auto" w:fill="FFFFFF"/>
          <w14:ligatures w14:val="none"/>
        </w:rPr>
        <w:t>selective etching; isolation and prevention of short circuit.</w:t>
      </w:r>
    </w:p>
    <w:p w14:paraId="2513AC37" w14:textId="77777777" w:rsidR="00B10124" w:rsidRPr="00B36F21" w:rsidRDefault="00B10124" w:rsidP="00B10124">
      <w:pPr>
        <w:widowControl/>
        <w:spacing w:after="240"/>
        <w:jc w:val="left"/>
        <w:rPr>
          <w:rFonts w:ascii="SimSun" w:eastAsia="SimSun" w:hAnsi="SimSun" w:cs="SimSun"/>
          <w:kern w:val="0"/>
          <w:sz w:val="24"/>
          <w:szCs w:val="24"/>
          <w14:ligatures w14:val="none"/>
        </w:rPr>
      </w:pPr>
    </w:p>
    <w:p w14:paraId="7EC27D7D" w14:textId="1C859702" w:rsidR="00B10124" w:rsidRPr="00B10124" w:rsidRDefault="00B10124" w:rsidP="00B10124">
      <w:pPr>
        <w:widowControl/>
        <w:spacing w:after="20"/>
        <w:ind w:left="360"/>
        <w:jc w:val="left"/>
        <w:rPr>
          <w:rFonts w:ascii="SimSun" w:eastAsia="SimSun" w:hAnsi="SimSun" w:cs="SimSun"/>
          <w:kern w:val="0"/>
          <w:sz w:val="24"/>
          <w:szCs w:val="24"/>
          <w14:ligatures w14:val="none"/>
        </w:rPr>
      </w:pPr>
      <w:r w:rsidRPr="00B10124">
        <w:rPr>
          <w:rFonts w:ascii="Arial" w:eastAsia="SimSun" w:hAnsi="Arial" w:cs="Arial"/>
          <w:b/>
          <w:bCs/>
          <w:color w:val="222222"/>
          <w:kern w:val="0"/>
          <w:szCs w:val="21"/>
          <w:shd w:val="clear" w:color="auto" w:fill="FFFFFF"/>
          <w14:ligatures w14:val="none"/>
        </w:rPr>
        <w:t>2. Discuss the main characteristics of SRAM</w:t>
      </w:r>
      <w:r w:rsidR="00415CE7">
        <w:rPr>
          <w:rFonts w:ascii="Arial" w:eastAsia="SimSun" w:hAnsi="Arial" w:cs="Arial" w:hint="eastAsia"/>
          <w:b/>
          <w:bCs/>
          <w:color w:val="222222"/>
          <w:kern w:val="0"/>
          <w:szCs w:val="21"/>
          <w:shd w:val="clear" w:color="auto" w:fill="FFFFFF"/>
          <w14:ligatures w14:val="none"/>
        </w:rPr>
        <w:t xml:space="preserve"> (Random access memory)</w:t>
      </w:r>
      <w:r w:rsidRPr="00B10124">
        <w:rPr>
          <w:rFonts w:ascii="Arial" w:eastAsia="SimSun" w:hAnsi="Arial" w:cs="Arial"/>
          <w:b/>
          <w:bCs/>
          <w:color w:val="222222"/>
          <w:kern w:val="0"/>
          <w:szCs w:val="21"/>
          <w:shd w:val="clear" w:color="auto" w:fill="FFFFFF"/>
          <w14:ligatures w14:val="none"/>
        </w:rPr>
        <w:t xml:space="preserve"> and DRAM and their scaling issues.</w:t>
      </w:r>
    </w:p>
    <w:p w14:paraId="06551781" w14:textId="46C7EA7C" w:rsidR="00B10124" w:rsidRPr="002D54D8" w:rsidRDefault="00B10124" w:rsidP="00B10124">
      <w:pPr>
        <w:widowControl/>
        <w:shd w:val="clear" w:color="auto" w:fill="FFFFFF"/>
        <w:jc w:val="left"/>
        <w:rPr>
          <w:rFonts w:ascii="SimSun" w:eastAsia="SimSun" w:hAnsi="SimSun" w:cs="SimSun"/>
          <w:color w:val="FF0000"/>
          <w:kern w:val="0"/>
          <w:sz w:val="24"/>
          <w:szCs w:val="24"/>
          <w14:ligatures w14:val="none"/>
          <w:rPrChange w:id="7" w:author="Alan Xu" w:date="2024-06-26T18:29:00Z">
            <w:rPr>
              <w:rFonts w:ascii="SimSun" w:eastAsia="SimSun" w:hAnsi="SimSun" w:cs="SimSun"/>
              <w:kern w:val="0"/>
              <w:sz w:val="24"/>
              <w:szCs w:val="24"/>
              <w14:ligatures w14:val="none"/>
            </w:rPr>
          </w:rPrChange>
        </w:rPr>
      </w:pPr>
      <w:r w:rsidRPr="002D54D8">
        <w:rPr>
          <w:rFonts w:ascii="Arial" w:eastAsia="SimSun" w:hAnsi="Arial" w:cs="Arial"/>
          <w:color w:val="FF0000"/>
          <w:kern w:val="0"/>
          <w:szCs w:val="21"/>
          <w:shd w:val="clear" w:color="auto" w:fill="FFFFFF"/>
          <w14:ligatures w14:val="none"/>
          <w:rPrChange w:id="8" w:author="Alan Xu" w:date="2024-06-26T18:29:00Z">
            <w:rPr>
              <w:rFonts w:ascii="Arial" w:eastAsia="SimSun" w:hAnsi="Arial" w:cs="Arial"/>
              <w:color w:val="222222"/>
              <w:kern w:val="0"/>
              <w:szCs w:val="21"/>
              <w:shd w:val="clear" w:color="auto" w:fill="FFFFFF"/>
              <w14:ligatures w14:val="none"/>
            </w:rPr>
          </w:rPrChange>
        </w:rPr>
        <w:t>SRAM (static: memory content stable in presence of power supply</w:t>
      </w:r>
      <w:r w:rsidR="00415CE7" w:rsidRPr="002D54D8">
        <w:rPr>
          <w:rFonts w:ascii="Arial" w:eastAsia="SimSun" w:hAnsi="Arial" w:cs="Arial" w:hint="eastAsia"/>
          <w:color w:val="FF0000"/>
          <w:kern w:val="0"/>
          <w:szCs w:val="21"/>
          <w:shd w:val="clear" w:color="auto" w:fill="FFFFFF"/>
          <w14:ligatures w14:val="none"/>
          <w:rPrChange w:id="9" w:author="Alan Xu" w:date="2024-06-26T18:29:00Z">
            <w:rPr>
              <w:rFonts w:ascii="Arial" w:eastAsia="SimSun" w:hAnsi="Arial" w:cs="Arial" w:hint="eastAsia"/>
              <w:color w:val="222222"/>
              <w:kern w:val="0"/>
              <w:szCs w:val="21"/>
              <w:shd w:val="clear" w:color="auto" w:fill="FFFFFF"/>
              <w14:ligatures w14:val="none"/>
            </w:rPr>
          </w:rPrChange>
        </w:rPr>
        <w:t>, 6T</w:t>
      </w:r>
      <w:r w:rsidRPr="002D54D8">
        <w:rPr>
          <w:rFonts w:ascii="Arial" w:eastAsia="SimSun" w:hAnsi="Arial" w:cs="Arial"/>
          <w:color w:val="FF0000"/>
          <w:kern w:val="0"/>
          <w:szCs w:val="21"/>
          <w:shd w:val="clear" w:color="auto" w:fill="FFFFFF"/>
          <w14:ligatures w14:val="none"/>
          <w:rPrChange w:id="10" w:author="Alan Xu" w:date="2024-06-26T18:29:00Z">
            <w:rPr>
              <w:rFonts w:ascii="Arial" w:eastAsia="SimSun" w:hAnsi="Arial" w:cs="Arial"/>
              <w:color w:val="222222"/>
              <w:kern w:val="0"/>
              <w:szCs w:val="21"/>
              <w:shd w:val="clear" w:color="auto" w:fill="FFFFFF"/>
              <w14:ligatures w14:val="none"/>
            </w:rPr>
          </w:rPrChange>
        </w:rPr>
        <w:t>) is volatile memory, which means that it loses its data when the power is turned off. However, SRAM is very fast and has a low access latency. This makes it suitable for applications where speed is critical, such as cache memory.</w:t>
      </w:r>
    </w:p>
    <w:p w14:paraId="09736358" w14:textId="77777777" w:rsidR="00B10124" w:rsidRPr="002D54D8" w:rsidRDefault="00B10124" w:rsidP="00B10124">
      <w:pPr>
        <w:widowControl/>
        <w:shd w:val="clear" w:color="auto" w:fill="FFFFFF"/>
        <w:jc w:val="left"/>
        <w:rPr>
          <w:rFonts w:ascii="SimSun" w:eastAsia="SimSun" w:hAnsi="SimSun" w:cs="SimSun"/>
          <w:color w:val="FF0000"/>
          <w:kern w:val="0"/>
          <w:sz w:val="24"/>
          <w:szCs w:val="24"/>
          <w14:ligatures w14:val="none"/>
          <w:rPrChange w:id="11" w:author="Alan Xu" w:date="2024-06-26T18:29:00Z">
            <w:rPr>
              <w:rFonts w:ascii="SimSun" w:eastAsia="SimSun" w:hAnsi="SimSun" w:cs="SimSun"/>
              <w:kern w:val="0"/>
              <w:sz w:val="24"/>
              <w:szCs w:val="24"/>
              <w14:ligatures w14:val="none"/>
            </w:rPr>
          </w:rPrChange>
        </w:rPr>
      </w:pPr>
    </w:p>
    <w:p w14:paraId="2AB6D247" w14:textId="244D5ACA" w:rsidR="00B10124" w:rsidRPr="002D54D8" w:rsidRDefault="00B10124" w:rsidP="00B10124">
      <w:pPr>
        <w:widowControl/>
        <w:shd w:val="clear" w:color="auto" w:fill="FFFFFF"/>
        <w:jc w:val="left"/>
        <w:rPr>
          <w:rFonts w:ascii="SimSun" w:eastAsia="SimSun" w:hAnsi="SimSun" w:cs="SimSun"/>
          <w:color w:val="FF0000"/>
          <w:kern w:val="0"/>
          <w:sz w:val="24"/>
          <w:szCs w:val="24"/>
          <w14:ligatures w14:val="none"/>
          <w:rPrChange w:id="12" w:author="Alan Xu" w:date="2024-06-26T18:29:00Z">
            <w:rPr>
              <w:rFonts w:ascii="SimSun" w:eastAsia="SimSun" w:hAnsi="SimSun" w:cs="SimSun"/>
              <w:kern w:val="0"/>
              <w:sz w:val="24"/>
              <w:szCs w:val="24"/>
              <w14:ligatures w14:val="none"/>
            </w:rPr>
          </w:rPrChange>
        </w:rPr>
      </w:pPr>
      <w:r w:rsidRPr="002D54D8">
        <w:rPr>
          <w:rFonts w:ascii="Arial" w:eastAsia="SimSun" w:hAnsi="Arial" w:cs="Arial"/>
          <w:color w:val="FF0000"/>
          <w:kern w:val="0"/>
          <w:szCs w:val="21"/>
          <w:shd w:val="clear" w:color="auto" w:fill="FFFFFF"/>
          <w14:ligatures w14:val="none"/>
          <w:rPrChange w:id="13" w:author="Alan Xu" w:date="2024-06-26T18:29:00Z">
            <w:rPr>
              <w:rFonts w:ascii="Arial" w:eastAsia="SimSun" w:hAnsi="Arial" w:cs="Arial"/>
              <w:color w:val="222222"/>
              <w:kern w:val="0"/>
              <w:szCs w:val="21"/>
              <w:shd w:val="clear" w:color="auto" w:fill="FFFFFF"/>
              <w14:ligatures w14:val="none"/>
            </w:rPr>
          </w:rPrChange>
        </w:rPr>
        <w:t>DRAM (dynamic: information leaks away fast -&gt; needs regular refresh</w:t>
      </w:r>
      <w:r w:rsidR="00415CE7" w:rsidRPr="002D54D8">
        <w:rPr>
          <w:rFonts w:ascii="Arial" w:eastAsia="SimSun" w:hAnsi="Arial" w:cs="Arial" w:hint="eastAsia"/>
          <w:color w:val="FF0000"/>
          <w:kern w:val="0"/>
          <w:szCs w:val="21"/>
          <w:shd w:val="clear" w:color="auto" w:fill="FFFFFF"/>
          <w14:ligatures w14:val="none"/>
          <w:rPrChange w:id="14" w:author="Alan Xu" w:date="2024-06-26T18:29:00Z">
            <w:rPr>
              <w:rFonts w:ascii="Arial" w:eastAsia="SimSun" w:hAnsi="Arial" w:cs="Arial" w:hint="eastAsia"/>
              <w:color w:val="222222"/>
              <w:kern w:val="0"/>
              <w:szCs w:val="21"/>
              <w:shd w:val="clear" w:color="auto" w:fill="FFFFFF"/>
              <w14:ligatures w14:val="none"/>
            </w:rPr>
          </w:rPrChange>
        </w:rPr>
        <w:t>, 1T1C</w:t>
      </w:r>
      <w:r w:rsidRPr="002D54D8">
        <w:rPr>
          <w:rFonts w:ascii="Arial" w:eastAsia="SimSun" w:hAnsi="Arial" w:cs="Arial"/>
          <w:color w:val="FF0000"/>
          <w:kern w:val="0"/>
          <w:szCs w:val="21"/>
          <w:shd w:val="clear" w:color="auto" w:fill="FFFFFF"/>
          <w14:ligatures w14:val="none"/>
          <w:rPrChange w:id="15" w:author="Alan Xu" w:date="2024-06-26T18:29:00Z">
            <w:rPr>
              <w:rFonts w:ascii="Arial" w:eastAsia="SimSun" w:hAnsi="Arial" w:cs="Arial"/>
              <w:color w:val="222222"/>
              <w:kern w:val="0"/>
              <w:szCs w:val="21"/>
              <w:shd w:val="clear" w:color="auto" w:fill="FFFFFF"/>
              <w14:ligatures w14:val="none"/>
            </w:rPr>
          </w:rPrChange>
        </w:rPr>
        <w:t xml:space="preserve">) is also volatile memory, which means that it loses its data when the power is turned off. However, DRAM is much denser than SRAM, which means that it can store more data in a smaller space. This makes it suitable for applications where memory density is critical, such as main memory. (Less 8 slide 33) Scaling DRAM issues: </w:t>
      </w:r>
      <w:r w:rsidRPr="002D54D8">
        <w:rPr>
          <w:rFonts w:ascii="Arial" w:eastAsia="SimSun" w:hAnsi="Arial" w:cs="Arial"/>
          <w:b/>
          <w:bCs/>
          <w:color w:val="FF0000"/>
          <w:kern w:val="0"/>
          <w:szCs w:val="21"/>
          <w:shd w:val="clear" w:color="auto" w:fill="FFFFFF"/>
          <w14:ligatures w14:val="none"/>
          <w:rPrChange w:id="16" w:author="Alan Xu" w:date="2024-06-26T18:29:00Z">
            <w:rPr>
              <w:rFonts w:ascii="Arial" w:eastAsia="SimSun" w:hAnsi="Arial" w:cs="Arial"/>
              <w:b/>
              <w:bCs/>
              <w:color w:val="222222"/>
              <w:kern w:val="0"/>
              <w:szCs w:val="21"/>
              <w:shd w:val="clear" w:color="auto" w:fill="FFFFFF"/>
              <w14:ligatures w14:val="none"/>
            </w:rPr>
          </w:rPrChange>
        </w:rPr>
        <w:t>capacitor</w:t>
      </w:r>
      <w:r w:rsidR="00710FC4" w:rsidRPr="002D54D8">
        <w:rPr>
          <w:rFonts w:ascii="Arial" w:eastAsia="SimSun" w:hAnsi="Arial" w:cs="Arial" w:hint="eastAsia"/>
          <w:b/>
          <w:bCs/>
          <w:color w:val="FF0000"/>
          <w:kern w:val="0"/>
          <w:szCs w:val="21"/>
          <w:shd w:val="clear" w:color="auto" w:fill="FFFFFF"/>
          <w14:ligatures w14:val="none"/>
          <w:rPrChange w:id="17" w:author="Alan Xu" w:date="2024-06-26T18:29:00Z">
            <w:rPr>
              <w:rFonts w:ascii="Arial" w:eastAsia="SimSun" w:hAnsi="Arial" w:cs="Arial" w:hint="eastAsia"/>
              <w:b/>
              <w:bCs/>
              <w:color w:val="222222"/>
              <w:kern w:val="0"/>
              <w:szCs w:val="21"/>
              <w:shd w:val="clear" w:color="auto" w:fill="FFFFFF"/>
              <w14:ligatures w14:val="none"/>
            </w:rPr>
          </w:rPrChange>
        </w:rPr>
        <w:t xml:space="preserve"> </w:t>
      </w:r>
      <w:r w:rsidR="00710FC4" w:rsidRPr="002D54D8">
        <w:rPr>
          <w:rFonts w:ascii="Arial" w:eastAsia="SimSun" w:hAnsi="Arial" w:cs="Arial" w:hint="eastAsia"/>
          <w:color w:val="FF0000"/>
          <w:kern w:val="0"/>
          <w:szCs w:val="21"/>
          <w:shd w:val="clear" w:color="auto" w:fill="FFFFFF"/>
          <w14:ligatures w14:val="none"/>
          <w:rPrChange w:id="18" w:author="Alan Xu" w:date="2024-06-26T18:29:00Z">
            <w:rPr>
              <w:rFonts w:ascii="Arial" w:eastAsia="SimSun" w:hAnsi="Arial" w:cs="Arial" w:hint="eastAsia"/>
              <w:color w:val="222222"/>
              <w:kern w:val="0"/>
              <w:szCs w:val="21"/>
              <w:shd w:val="clear" w:color="auto" w:fill="FFFFFF"/>
              <w14:ligatures w14:val="none"/>
            </w:rPr>
          </w:rPrChange>
        </w:rPr>
        <w:t>we want high capacitance, but low leakage</w:t>
      </w:r>
    </w:p>
    <w:p w14:paraId="42ADC72F" w14:textId="4B7D51F6" w:rsidR="00B10124" w:rsidRPr="00B10124" w:rsidRDefault="00B10124" w:rsidP="00B10124">
      <w:pPr>
        <w:widowControl/>
        <w:shd w:val="clear" w:color="auto" w:fill="FFFFFF"/>
        <w:spacing w:after="20"/>
        <w:jc w:val="left"/>
        <w:rPr>
          <w:rFonts w:ascii="SimSun" w:eastAsia="SimSun" w:hAnsi="SimSun" w:cs="SimSun"/>
          <w:kern w:val="0"/>
          <w:sz w:val="24"/>
          <w:szCs w:val="24"/>
          <w14:ligatures w14:val="none"/>
        </w:rPr>
      </w:pPr>
      <w:r w:rsidRPr="00B10124">
        <w:rPr>
          <w:rFonts w:ascii="Arial" w:eastAsia="SimSun" w:hAnsi="Arial" w:cs="Arial"/>
          <w:noProof/>
          <w:color w:val="222222"/>
          <w:kern w:val="0"/>
          <w:szCs w:val="21"/>
          <w:bdr w:val="none" w:sz="0" w:space="0" w:color="auto" w:frame="1"/>
          <w:shd w:val="clear" w:color="auto" w:fill="FFFFFF"/>
          <w14:ligatures w14:val="none"/>
        </w:rPr>
        <w:drawing>
          <wp:inline distT="0" distB="0" distL="0" distR="0" wp14:anchorId="26B811AD" wp14:editId="21516ADD">
            <wp:extent cx="4114800" cy="3134995"/>
            <wp:effectExtent l="0" t="0" r="0" b="8255"/>
            <wp:docPr id="8841785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14800" cy="3134995"/>
                    </a:xfrm>
                    <a:prstGeom prst="rect">
                      <a:avLst/>
                    </a:prstGeom>
                    <a:noFill/>
                    <a:ln>
                      <a:noFill/>
                    </a:ln>
                  </pic:spPr>
                </pic:pic>
              </a:graphicData>
            </a:graphic>
          </wp:inline>
        </w:drawing>
      </w:r>
    </w:p>
    <w:p w14:paraId="1FBF244D" w14:textId="77777777" w:rsidR="00B10124" w:rsidRPr="00B10124" w:rsidRDefault="00B10124" w:rsidP="00B10124">
      <w:pPr>
        <w:widowControl/>
        <w:jc w:val="left"/>
        <w:rPr>
          <w:rFonts w:ascii="SimSun" w:eastAsia="SimSun" w:hAnsi="SimSun" w:cs="SimSun"/>
          <w:kern w:val="0"/>
          <w:sz w:val="24"/>
          <w:szCs w:val="24"/>
          <w14:ligatures w14:val="none"/>
        </w:rPr>
      </w:pPr>
    </w:p>
    <w:p w14:paraId="02E069BB" w14:textId="77777777" w:rsidR="00B10124" w:rsidRPr="00B10124" w:rsidRDefault="00B10124" w:rsidP="00B10124">
      <w:pPr>
        <w:widowControl/>
        <w:spacing w:after="20"/>
        <w:ind w:left="360"/>
        <w:jc w:val="left"/>
        <w:rPr>
          <w:rFonts w:ascii="SimSun" w:eastAsia="SimSun" w:hAnsi="SimSun" w:cs="SimSun"/>
          <w:kern w:val="0"/>
          <w:sz w:val="24"/>
          <w:szCs w:val="24"/>
          <w14:ligatures w14:val="none"/>
        </w:rPr>
      </w:pPr>
      <w:r w:rsidRPr="00B10124">
        <w:rPr>
          <w:rFonts w:ascii="Arial" w:eastAsia="SimSun" w:hAnsi="Arial" w:cs="Arial"/>
          <w:b/>
          <w:bCs/>
          <w:color w:val="222222"/>
          <w:kern w:val="0"/>
          <w:szCs w:val="21"/>
          <w:shd w:val="clear" w:color="auto" w:fill="FFFFFF"/>
          <w14:ligatures w14:val="none"/>
        </w:rPr>
        <w:t>3. Implantable devices need a lot of tests.</w:t>
      </w:r>
    </w:p>
    <w:p w14:paraId="7644D08B" w14:textId="77777777" w:rsidR="00B10124" w:rsidRPr="003171A7" w:rsidRDefault="00B10124" w:rsidP="00B10124">
      <w:pPr>
        <w:widowControl/>
        <w:spacing w:before="40" w:after="140"/>
        <w:ind w:left="700"/>
        <w:jc w:val="left"/>
        <w:rPr>
          <w:rFonts w:ascii="SimSun" w:eastAsia="SimSun" w:hAnsi="SimSun" w:cs="SimSun"/>
          <w:color w:val="00B0F0"/>
          <w:kern w:val="0"/>
          <w:sz w:val="24"/>
          <w:szCs w:val="24"/>
          <w14:ligatures w14:val="none"/>
        </w:rPr>
      </w:pPr>
      <w:r w:rsidRPr="003171A7">
        <w:rPr>
          <w:rFonts w:ascii="Arial" w:eastAsia="SimSun" w:hAnsi="Arial" w:cs="Arial"/>
          <w:b/>
          <w:bCs/>
          <w:color w:val="00B0F0"/>
          <w:kern w:val="0"/>
          <w:szCs w:val="21"/>
          <w:shd w:val="clear" w:color="auto" w:fill="FFFFFF"/>
          <w14:ligatures w14:val="none"/>
        </w:rPr>
        <w:t>a. What is low translational value test?</w:t>
      </w:r>
    </w:p>
    <w:p w14:paraId="49016BBE" w14:textId="77777777" w:rsidR="00B10124" w:rsidRPr="00621DD7" w:rsidRDefault="00B10124" w:rsidP="00B10124">
      <w:pPr>
        <w:widowControl/>
        <w:spacing w:before="40" w:after="140"/>
        <w:ind w:left="700"/>
        <w:rPr>
          <w:rFonts w:ascii="SimSun" w:eastAsia="SimSun" w:hAnsi="SimSun" w:cs="SimSun"/>
          <w:color w:val="FF0000"/>
          <w:kern w:val="0"/>
          <w:sz w:val="24"/>
          <w:szCs w:val="24"/>
          <w14:ligatures w14:val="none"/>
        </w:rPr>
      </w:pPr>
      <w:r w:rsidRPr="00621DD7">
        <w:rPr>
          <w:rFonts w:ascii="Arial" w:eastAsia="SimSun" w:hAnsi="Arial" w:cs="Arial"/>
          <w:color w:val="FF0000"/>
          <w:kern w:val="0"/>
          <w:szCs w:val="21"/>
          <w:shd w:val="clear" w:color="auto" w:fill="FFFFFF"/>
          <w14:ligatures w14:val="none"/>
        </w:rPr>
        <w:t>Translational value tests are evaluations conducted to determine the real-world value, benefits, and impact of medical interventions or technologies. These tests help bridge the gap between research and practical application by providing data on the intervention's effectiveness, safety, and feasibility in real clinical settings, ultimately guiding their integration into routine patient care. These tests are designed to bridge the gap between scientific research and practical application, with the goal of translating scientific discoveries or innovations into tangible benefits for patients and healthcare. In the case of implantable devices, it's crucial to ensure that the testing procedures and methodologies closely mimic the physiological conditions, environmental factors, and patient population that the device will be exposed to after implantation. This helps improve the translational value of the tests, meaning the degree to which the test results can be reliably extrapolated or applied to real-world situations.</w:t>
      </w:r>
    </w:p>
    <w:p w14:paraId="568F438B" w14:textId="77777777" w:rsidR="00B10124" w:rsidRPr="00621DD7" w:rsidRDefault="00B10124" w:rsidP="00B10124">
      <w:pPr>
        <w:widowControl/>
        <w:spacing w:before="40" w:after="140"/>
        <w:ind w:left="700"/>
        <w:rPr>
          <w:rFonts w:ascii="SimSun" w:eastAsia="SimSun" w:hAnsi="SimSun" w:cs="SimSun"/>
          <w:color w:val="FF0000"/>
          <w:kern w:val="0"/>
          <w:sz w:val="24"/>
          <w:szCs w:val="24"/>
          <w14:ligatures w14:val="none"/>
        </w:rPr>
      </w:pPr>
      <w:r w:rsidRPr="00621DD7">
        <w:rPr>
          <w:rFonts w:ascii="Arial" w:eastAsia="SimSun" w:hAnsi="Arial" w:cs="Arial"/>
          <w:color w:val="FF0000"/>
          <w:kern w:val="0"/>
          <w:szCs w:val="21"/>
          <w:shd w:val="clear" w:color="auto" w:fill="FFFFFF"/>
          <w14:ligatures w14:val="none"/>
        </w:rPr>
        <w:t>A low translational value indicates that the ability to accurately represent the device's performance or predict its clinical outcomes may be limited. In such cases, additional or alternative testing methods may be required to enhance the understanding of the device's behavior and optimize its design, safety, and effectiveness.</w:t>
      </w:r>
    </w:p>
    <w:p w14:paraId="511F1E6F" w14:textId="77777777" w:rsidR="00B10124" w:rsidRPr="00B10124" w:rsidRDefault="00B10124" w:rsidP="00B10124">
      <w:pPr>
        <w:widowControl/>
        <w:jc w:val="left"/>
        <w:rPr>
          <w:rFonts w:ascii="SimSun" w:eastAsia="SimSun" w:hAnsi="SimSun" w:cs="SimSun"/>
          <w:kern w:val="0"/>
          <w:sz w:val="24"/>
          <w:szCs w:val="24"/>
          <w14:ligatures w14:val="none"/>
        </w:rPr>
      </w:pPr>
    </w:p>
    <w:p w14:paraId="31DF7A97" w14:textId="77777777" w:rsidR="00B10124" w:rsidRPr="00B10124" w:rsidRDefault="00B10124" w:rsidP="00B10124">
      <w:pPr>
        <w:widowControl/>
        <w:spacing w:before="40" w:after="140"/>
        <w:ind w:left="700"/>
        <w:jc w:val="left"/>
        <w:rPr>
          <w:rFonts w:ascii="SimSun" w:eastAsia="SimSun" w:hAnsi="SimSun" w:cs="SimSun"/>
          <w:kern w:val="0"/>
          <w:sz w:val="24"/>
          <w:szCs w:val="24"/>
          <w14:ligatures w14:val="none"/>
        </w:rPr>
      </w:pPr>
      <w:r w:rsidRPr="00B10124">
        <w:rPr>
          <w:rFonts w:ascii="Arial" w:eastAsia="SimSun" w:hAnsi="Arial" w:cs="Arial"/>
          <w:b/>
          <w:bCs/>
          <w:color w:val="222222"/>
          <w:kern w:val="0"/>
          <w:szCs w:val="21"/>
          <w:shd w:val="clear" w:color="auto" w:fill="FFFFFF"/>
          <w14:ligatures w14:val="none"/>
        </w:rPr>
        <w:t>b. Why don't we start the first tests with the highest translational value?</w:t>
      </w:r>
    </w:p>
    <w:p w14:paraId="656ECCC4" w14:textId="77777777" w:rsidR="00B10124" w:rsidRPr="00E060E0" w:rsidRDefault="00B10124" w:rsidP="00B10124">
      <w:pPr>
        <w:widowControl/>
        <w:spacing w:before="40" w:after="140"/>
        <w:ind w:left="700"/>
        <w:rPr>
          <w:rFonts w:ascii="SimSun" w:eastAsia="SimSun" w:hAnsi="SimSun" w:cs="SimSun"/>
          <w:color w:val="FF0000"/>
          <w:kern w:val="0"/>
          <w:sz w:val="24"/>
          <w:szCs w:val="24"/>
          <w14:ligatures w14:val="none"/>
          <w:rPrChange w:id="19" w:author="Alan Xu" w:date="2024-06-26T18:32:00Z">
            <w:rPr>
              <w:rFonts w:ascii="SimSun" w:eastAsia="SimSun" w:hAnsi="SimSun" w:cs="SimSun"/>
              <w:kern w:val="0"/>
              <w:sz w:val="24"/>
              <w:szCs w:val="24"/>
              <w14:ligatures w14:val="none"/>
            </w:rPr>
          </w:rPrChange>
        </w:rPr>
      </w:pPr>
      <w:r w:rsidRPr="00E060E0">
        <w:rPr>
          <w:rFonts w:ascii="Arial" w:eastAsia="SimSun" w:hAnsi="Arial" w:cs="Arial"/>
          <w:color w:val="FF0000"/>
          <w:kern w:val="0"/>
          <w:szCs w:val="21"/>
          <w:shd w:val="clear" w:color="auto" w:fill="FFFFFF"/>
          <w14:ligatures w14:val="none"/>
          <w:rPrChange w:id="20" w:author="Alan Xu" w:date="2024-06-26T18:32:00Z">
            <w:rPr>
              <w:rFonts w:ascii="Arial" w:eastAsia="SimSun" w:hAnsi="Arial" w:cs="Arial"/>
              <w:color w:val="222222"/>
              <w:kern w:val="0"/>
              <w:szCs w:val="21"/>
              <w:shd w:val="clear" w:color="auto" w:fill="FFFFFF"/>
              <w14:ligatures w14:val="none"/>
            </w:rPr>
          </w:rPrChange>
        </w:rPr>
        <w:t xml:space="preserve">As stated in the previous question, ideally tests with high transitional values are suggested to be tested </w:t>
      </w:r>
      <w:proofErr w:type="gramStart"/>
      <w:r w:rsidRPr="00E060E0">
        <w:rPr>
          <w:rFonts w:ascii="Arial" w:eastAsia="SimSun" w:hAnsi="Arial" w:cs="Arial"/>
          <w:color w:val="FF0000"/>
          <w:kern w:val="0"/>
          <w:szCs w:val="21"/>
          <w:shd w:val="clear" w:color="auto" w:fill="FFFFFF"/>
          <w14:ligatures w14:val="none"/>
          <w:rPrChange w:id="21" w:author="Alan Xu" w:date="2024-06-26T18:32:00Z">
            <w:rPr>
              <w:rFonts w:ascii="Arial" w:eastAsia="SimSun" w:hAnsi="Arial" w:cs="Arial"/>
              <w:color w:val="222222"/>
              <w:kern w:val="0"/>
              <w:szCs w:val="21"/>
              <w:shd w:val="clear" w:color="auto" w:fill="FFFFFF"/>
              <w14:ligatures w14:val="none"/>
            </w:rPr>
          </w:rPrChange>
        </w:rPr>
        <w:t>in order to</w:t>
      </w:r>
      <w:proofErr w:type="gramEnd"/>
      <w:r w:rsidRPr="00E060E0">
        <w:rPr>
          <w:rFonts w:ascii="Arial" w:eastAsia="SimSun" w:hAnsi="Arial" w:cs="Arial"/>
          <w:color w:val="FF0000"/>
          <w:kern w:val="0"/>
          <w:szCs w:val="21"/>
          <w:shd w:val="clear" w:color="auto" w:fill="FFFFFF"/>
          <w14:ligatures w14:val="none"/>
          <w:rPrChange w:id="22" w:author="Alan Xu" w:date="2024-06-26T18:32:00Z">
            <w:rPr>
              <w:rFonts w:ascii="Arial" w:eastAsia="SimSun" w:hAnsi="Arial" w:cs="Arial"/>
              <w:color w:val="222222"/>
              <w:kern w:val="0"/>
              <w:szCs w:val="21"/>
              <w:shd w:val="clear" w:color="auto" w:fill="FFFFFF"/>
              <w14:ligatures w14:val="none"/>
            </w:rPr>
          </w:rPrChange>
        </w:rPr>
        <w:t xml:space="preserve"> mimic the real-world conditions where the implant is going to be placed.</w:t>
      </w:r>
    </w:p>
    <w:p w14:paraId="66B27A34" w14:textId="77777777" w:rsidR="00B10124" w:rsidRPr="00B10124" w:rsidRDefault="00B10124" w:rsidP="00B10124">
      <w:pPr>
        <w:widowControl/>
        <w:jc w:val="left"/>
        <w:rPr>
          <w:rFonts w:ascii="SimSun" w:eastAsia="SimSun" w:hAnsi="SimSun" w:cs="SimSun"/>
          <w:kern w:val="0"/>
          <w:sz w:val="24"/>
          <w:szCs w:val="24"/>
          <w14:ligatures w14:val="none"/>
        </w:rPr>
      </w:pPr>
    </w:p>
    <w:p w14:paraId="68071885" w14:textId="77777777" w:rsidR="00B10124" w:rsidRPr="00B10124" w:rsidRDefault="00B10124" w:rsidP="00B10124">
      <w:pPr>
        <w:widowControl/>
        <w:spacing w:before="40" w:after="140"/>
        <w:ind w:left="700"/>
        <w:jc w:val="left"/>
        <w:rPr>
          <w:rFonts w:ascii="SimSun" w:eastAsia="SimSun" w:hAnsi="SimSun" w:cs="SimSun"/>
          <w:kern w:val="0"/>
          <w:sz w:val="24"/>
          <w:szCs w:val="24"/>
          <w14:ligatures w14:val="none"/>
        </w:rPr>
      </w:pPr>
      <w:r w:rsidRPr="00B10124">
        <w:rPr>
          <w:rFonts w:ascii="Arial" w:eastAsia="SimSun" w:hAnsi="Arial" w:cs="Arial"/>
          <w:b/>
          <w:bCs/>
          <w:color w:val="222222"/>
          <w:kern w:val="0"/>
          <w:szCs w:val="21"/>
          <w:shd w:val="clear" w:color="auto" w:fill="FFFFFF"/>
          <w14:ligatures w14:val="none"/>
        </w:rPr>
        <w:t>c. Which tests have higher translational values?</w:t>
      </w:r>
    </w:p>
    <w:p w14:paraId="66C6DD74" w14:textId="77777777" w:rsidR="00B10124" w:rsidRPr="00B10124" w:rsidRDefault="00B10124" w:rsidP="00B10124">
      <w:pPr>
        <w:widowControl/>
        <w:shd w:val="clear" w:color="auto" w:fill="FFFFFF"/>
        <w:spacing w:before="80"/>
        <w:jc w:val="left"/>
        <w:outlineLvl w:val="2"/>
        <w:rPr>
          <w:rFonts w:ascii="SimSun" w:eastAsia="SimSun" w:hAnsi="SimSun" w:cs="SimSun"/>
          <w:b/>
          <w:bCs/>
          <w:kern w:val="0"/>
          <w:sz w:val="27"/>
          <w:szCs w:val="27"/>
          <w14:ligatures w14:val="none"/>
        </w:rPr>
      </w:pPr>
      <w:r w:rsidRPr="00B10124">
        <w:rPr>
          <w:rFonts w:ascii="Arial" w:eastAsia="SimSun" w:hAnsi="Arial" w:cs="Arial"/>
          <w:b/>
          <w:bCs/>
          <w:color w:val="222222"/>
          <w:kern w:val="0"/>
          <w:sz w:val="31"/>
          <w:szCs w:val="31"/>
          <w:shd w:val="clear" w:color="auto" w:fill="FFFFFF"/>
          <w14:ligatures w14:val="none"/>
        </w:rPr>
        <w:t>26 June 2019</w:t>
      </w:r>
    </w:p>
    <w:p w14:paraId="762AAB0A" w14:textId="77777777" w:rsidR="00B10124" w:rsidRPr="00B10124" w:rsidRDefault="00B10124" w:rsidP="00B10124">
      <w:pPr>
        <w:widowControl/>
        <w:shd w:val="clear" w:color="auto" w:fill="FFFFFF"/>
        <w:spacing w:before="60"/>
        <w:jc w:val="left"/>
        <w:outlineLvl w:val="3"/>
        <w:rPr>
          <w:rFonts w:ascii="SimSun" w:eastAsia="SimSun" w:hAnsi="SimSun" w:cs="SimSun"/>
          <w:b/>
          <w:bCs/>
          <w:kern w:val="0"/>
          <w:sz w:val="24"/>
          <w:szCs w:val="24"/>
          <w14:ligatures w14:val="none"/>
        </w:rPr>
      </w:pPr>
      <w:r w:rsidRPr="00B10124">
        <w:rPr>
          <w:rFonts w:ascii="Arial" w:eastAsia="SimSun" w:hAnsi="Arial" w:cs="Arial"/>
          <w:b/>
          <w:bCs/>
          <w:color w:val="000000"/>
          <w:kern w:val="0"/>
          <w:szCs w:val="21"/>
          <w14:ligatures w14:val="none"/>
        </w:rPr>
        <w:t xml:space="preserve">Part Van </w:t>
      </w:r>
      <w:proofErr w:type="spellStart"/>
      <w:r w:rsidRPr="00B10124">
        <w:rPr>
          <w:rFonts w:ascii="Arial" w:eastAsia="SimSun" w:hAnsi="Arial" w:cs="Arial"/>
          <w:b/>
          <w:bCs/>
          <w:color w:val="000000"/>
          <w:kern w:val="0"/>
          <w:szCs w:val="21"/>
          <w14:ligatures w14:val="none"/>
        </w:rPr>
        <w:t>Houdt</w:t>
      </w:r>
      <w:proofErr w:type="spellEnd"/>
      <w:r w:rsidRPr="00B10124">
        <w:rPr>
          <w:rFonts w:ascii="Arial" w:eastAsia="SimSun" w:hAnsi="Arial" w:cs="Arial"/>
          <w:b/>
          <w:bCs/>
          <w:color w:val="000000"/>
          <w:kern w:val="0"/>
          <w:szCs w:val="21"/>
          <w14:ligatures w14:val="none"/>
        </w:rPr>
        <w:t xml:space="preserve"> - Oral </w:t>
      </w:r>
    </w:p>
    <w:p w14:paraId="5DF0A128" w14:textId="77777777" w:rsidR="00B10124" w:rsidRPr="00B10124" w:rsidRDefault="00B10124" w:rsidP="00BA5832">
      <w:pPr>
        <w:widowControl/>
        <w:numPr>
          <w:ilvl w:val="0"/>
          <w:numId w:val="1"/>
        </w:numPr>
        <w:shd w:val="clear" w:color="auto" w:fill="FFFFFF"/>
        <w:spacing w:before="60"/>
        <w:ind w:left="1080"/>
        <w:jc w:val="left"/>
        <w:textAlignment w:val="baseline"/>
        <w:rPr>
          <w:rFonts w:ascii="Arial" w:eastAsia="SimSun" w:hAnsi="Arial" w:cs="Arial"/>
          <w:color w:val="222222"/>
          <w:kern w:val="0"/>
          <w:szCs w:val="21"/>
          <w14:ligatures w14:val="none"/>
        </w:rPr>
      </w:pPr>
      <w:r w:rsidRPr="00B10124">
        <w:rPr>
          <w:rFonts w:ascii="Arial" w:eastAsia="SimSun" w:hAnsi="Arial" w:cs="Arial"/>
          <w:color w:val="222222"/>
          <w:kern w:val="0"/>
          <w:szCs w:val="21"/>
          <w:shd w:val="clear" w:color="auto" w:fill="FFFFFF"/>
          <w14:ligatures w14:val="none"/>
        </w:rPr>
        <w:t>Explain schematically the process of NMOS and show all the implants and mention their functions?</w:t>
      </w:r>
    </w:p>
    <w:p w14:paraId="7363658D" w14:textId="77777777" w:rsidR="00B10124" w:rsidRPr="00B10124" w:rsidRDefault="00B10124" w:rsidP="00BA5832">
      <w:pPr>
        <w:widowControl/>
        <w:numPr>
          <w:ilvl w:val="0"/>
          <w:numId w:val="1"/>
        </w:numPr>
        <w:shd w:val="clear" w:color="auto" w:fill="FFFFFF"/>
        <w:spacing w:after="20"/>
        <w:ind w:left="1080"/>
        <w:jc w:val="left"/>
        <w:textAlignment w:val="baseline"/>
        <w:rPr>
          <w:rFonts w:ascii="Arial" w:eastAsia="SimSun" w:hAnsi="Arial" w:cs="Arial"/>
          <w:color w:val="222222"/>
          <w:kern w:val="0"/>
          <w:szCs w:val="21"/>
          <w14:ligatures w14:val="none"/>
        </w:rPr>
      </w:pPr>
      <w:r w:rsidRPr="00B10124">
        <w:rPr>
          <w:rFonts w:ascii="Arial" w:eastAsia="SimSun" w:hAnsi="Arial" w:cs="Arial"/>
          <w:color w:val="222222"/>
          <w:kern w:val="0"/>
          <w:szCs w:val="21"/>
          <w:shd w:val="clear" w:color="auto" w:fill="FFFFFF"/>
          <w14:ligatures w14:val="none"/>
        </w:rPr>
        <w:t>What is the difference between SRAM &amp; DRAM what is all the limitations when scaling them down?</w:t>
      </w:r>
    </w:p>
    <w:p w14:paraId="1D86AA25" w14:textId="77777777" w:rsidR="00335B77" w:rsidRDefault="00B10124" w:rsidP="00BA5832">
      <w:pPr>
        <w:widowControl/>
        <w:numPr>
          <w:ilvl w:val="0"/>
          <w:numId w:val="4"/>
        </w:numPr>
        <w:shd w:val="clear" w:color="auto" w:fill="FFFFFF"/>
        <w:spacing w:before="60"/>
        <w:ind w:left="1080"/>
        <w:jc w:val="left"/>
        <w:textAlignment w:val="baseline"/>
        <w:rPr>
          <w:rFonts w:ascii="Arial" w:eastAsia="SimSun" w:hAnsi="Arial" w:cs="Arial"/>
          <w:color w:val="00B0F0"/>
          <w:kern w:val="0"/>
          <w:szCs w:val="21"/>
          <w14:ligatures w14:val="none"/>
        </w:rPr>
      </w:pPr>
      <w:r w:rsidRPr="0005640C">
        <w:rPr>
          <w:rFonts w:ascii="Arial" w:eastAsia="SimSun" w:hAnsi="Arial" w:cs="Arial"/>
          <w:color w:val="00B0F0"/>
          <w:kern w:val="0"/>
          <w:szCs w:val="21"/>
          <w:shd w:val="clear" w:color="auto" w:fill="FFFFFF"/>
          <w14:ligatures w14:val="none"/>
        </w:rPr>
        <w:t xml:space="preserve">For his follow up </w:t>
      </w:r>
      <w:proofErr w:type="gramStart"/>
      <w:r w:rsidRPr="0005640C">
        <w:rPr>
          <w:rFonts w:ascii="Arial" w:eastAsia="SimSun" w:hAnsi="Arial" w:cs="Arial"/>
          <w:color w:val="00B0F0"/>
          <w:kern w:val="0"/>
          <w:szCs w:val="21"/>
          <w:shd w:val="clear" w:color="auto" w:fill="FFFFFF"/>
          <w14:ligatures w14:val="none"/>
        </w:rPr>
        <w:t>questions</w:t>
      </w:r>
      <w:proofErr w:type="gramEnd"/>
      <w:r w:rsidRPr="0005640C">
        <w:rPr>
          <w:rFonts w:ascii="Arial" w:eastAsia="SimSun" w:hAnsi="Arial" w:cs="Arial"/>
          <w:color w:val="00B0F0"/>
          <w:kern w:val="0"/>
          <w:szCs w:val="21"/>
          <w:shd w:val="clear" w:color="auto" w:fill="FFFFFF"/>
          <w14:ligatures w14:val="none"/>
        </w:rPr>
        <w:t xml:space="preserve"> he went very deep with the process of SRAM &amp; DRAM and also names of some techniques and parts of the NMOS and what would be the different steps if you have the NMOS as part of the CMOS. Really know everything by heart.</w:t>
      </w:r>
      <w:r w:rsidR="00FF0F7B" w:rsidRPr="0005640C">
        <w:rPr>
          <w:rFonts w:ascii="Arial" w:eastAsia="SimSun" w:hAnsi="Arial" w:cs="Arial"/>
          <w:color w:val="00B0F0"/>
          <w:kern w:val="0"/>
          <w:szCs w:val="21"/>
          <w:shd w:val="clear" w:color="auto" w:fill="FFFFFF"/>
          <w14:ligatures w14:val="none"/>
        </w:rPr>
        <w:t xml:space="preserve"> </w:t>
      </w:r>
    </w:p>
    <w:p w14:paraId="44412725" w14:textId="5F8288B1" w:rsidR="00A014C5" w:rsidRPr="00A014C5" w:rsidRDefault="00FF0F7B" w:rsidP="00BA5832">
      <w:pPr>
        <w:widowControl/>
        <w:numPr>
          <w:ilvl w:val="0"/>
          <w:numId w:val="4"/>
        </w:numPr>
        <w:shd w:val="clear" w:color="auto" w:fill="FFFFFF"/>
        <w:spacing w:before="60"/>
        <w:ind w:left="1080"/>
        <w:jc w:val="left"/>
        <w:textAlignment w:val="baseline"/>
        <w:rPr>
          <w:rFonts w:ascii="Arial" w:eastAsia="SimSun" w:hAnsi="Arial" w:cs="Arial"/>
          <w:color w:val="FF0000"/>
          <w:kern w:val="0"/>
          <w:szCs w:val="21"/>
          <w:shd w:val="clear" w:color="auto" w:fill="FFFFFF"/>
          <w14:ligatures w14:val="none"/>
        </w:rPr>
      </w:pPr>
      <w:r w:rsidRPr="00335B77">
        <w:rPr>
          <w:rFonts w:ascii="Arial" w:eastAsia="SimSun" w:hAnsi="Arial" w:cs="Arial"/>
          <w:color w:val="222222"/>
          <w:kern w:val="0"/>
          <w:szCs w:val="21"/>
          <w:shd w:val="clear" w:color="auto" w:fill="FFFFFF"/>
          <w14:ligatures w14:val="none"/>
        </w:rPr>
        <w:t xml:space="preserve">When Tech can be defined scalable? </w:t>
      </w:r>
      <w:r w:rsidRPr="00A014C5">
        <w:rPr>
          <w:rFonts w:ascii="Arial" w:eastAsia="SimSun" w:hAnsi="Arial" w:cs="Arial"/>
          <w:color w:val="FF0000"/>
          <w:kern w:val="0"/>
          <w:szCs w:val="21"/>
          <w:shd w:val="clear" w:color="auto" w:fill="FFFFFF"/>
          <w14:ligatures w14:val="none"/>
        </w:rPr>
        <w:t>(</w:t>
      </w:r>
      <w:r w:rsidR="00A014C5" w:rsidRPr="00A014C5">
        <w:rPr>
          <w:rFonts w:ascii="Arial" w:eastAsia="SimSun" w:hAnsi="Arial" w:cs="Arial"/>
          <w:color w:val="FF0000"/>
          <w:kern w:val="0"/>
          <w:szCs w:val="21"/>
          <w:shd w:val="clear" w:color="auto" w:fill="FFFFFF"/>
          <w14:ligatures w14:val="none"/>
        </w:rPr>
        <w:t xml:space="preserve">Good </w:t>
      </w:r>
      <w:proofErr w:type="gramStart"/>
      <w:r w:rsidR="00A014C5" w:rsidRPr="00A014C5">
        <w:rPr>
          <w:rFonts w:ascii="Arial" w:eastAsia="SimSun" w:hAnsi="Arial" w:cs="Arial"/>
          <w:color w:val="FF0000"/>
          <w:kern w:val="0"/>
          <w:szCs w:val="21"/>
          <w:shd w:val="clear" w:color="auto" w:fill="FFFFFF"/>
          <w14:ligatures w14:val="none"/>
        </w:rPr>
        <w:t>scaling :</w:t>
      </w:r>
      <w:proofErr w:type="gramEnd"/>
      <w:r w:rsidR="00A014C5" w:rsidRPr="00A014C5">
        <w:rPr>
          <w:rFonts w:ascii="Arial" w:eastAsia="SimSun" w:hAnsi="Arial" w:cs="Arial"/>
          <w:color w:val="FF0000"/>
          <w:kern w:val="0"/>
          <w:szCs w:val="21"/>
          <w:shd w:val="clear" w:color="auto" w:fill="FFFFFF"/>
          <w14:ligatures w14:val="none"/>
        </w:rPr>
        <w:t xml:space="preserve"> Area of cell = Cte.F2</w:t>
      </w:r>
      <w:r w:rsidR="00A014C5" w:rsidRPr="00A014C5">
        <w:rPr>
          <w:rFonts w:ascii="Arial" w:eastAsia="SimSun" w:hAnsi="Arial" w:cs="Arial" w:hint="eastAsia"/>
          <w:color w:val="FF0000"/>
          <w:kern w:val="0"/>
          <w:szCs w:val="21"/>
          <w:shd w:val="clear" w:color="auto" w:fill="FFFFFF"/>
          <w14:ligatures w14:val="none"/>
        </w:rPr>
        <w:t xml:space="preserve">, </w:t>
      </w:r>
      <w:r w:rsidR="00A014C5" w:rsidRPr="00A014C5">
        <w:rPr>
          <w:rFonts w:ascii="Arial" w:eastAsia="SimSun" w:hAnsi="Arial" w:cs="Arial"/>
          <w:color w:val="FF0000"/>
          <w:kern w:val="0"/>
          <w:szCs w:val="21"/>
          <w:shd w:val="clear" w:color="auto" w:fill="FFFFFF"/>
          <w14:ligatures w14:val="none"/>
        </w:rPr>
        <w:t>With F the feature size (min print dimension)</w:t>
      </w:r>
    </w:p>
    <w:p w14:paraId="58EBDB91" w14:textId="77777777" w:rsidR="00FF0F7B" w:rsidRPr="005972C2" w:rsidRDefault="00FF0F7B" w:rsidP="00BA5832">
      <w:pPr>
        <w:widowControl/>
        <w:numPr>
          <w:ilvl w:val="0"/>
          <w:numId w:val="4"/>
        </w:numPr>
        <w:shd w:val="clear" w:color="auto" w:fill="FFFFFF"/>
        <w:ind w:left="1080"/>
        <w:jc w:val="left"/>
        <w:textAlignment w:val="baseline"/>
        <w:rPr>
          <w:rFonts w:ascii="Arial" w:eastAsia="SimSun" w:hAnsi="Arial" w:cs="Arial"/>
          <w:color w:val="00B0F0"/>
          <w:kern w:val="0"/>
          <w:szCs w:val="21"/>
          <w14:ligatures w14:val="none"/>
        </w:rPr>
      </w:pPr>
      <w:r w:rsidRPr="005972C2">
        <w:rPr>
          <w:rFonts w:ascii="Arial" w:eastAsia="SimSun" w:hAnsi="Arial" w:cs="Arial"/>
          <w:color w:val="00B0F0"/>
          <w:kern w:val="0"/>
          <w:szCs w:val="21"/>
          <w:shd w:val="clear" w:color="auto" w:fill="FFFFFF"/>
          <w14:ligatures w14:val="none"/>
        </w:rPr>
        <w:t xml:space="preserve">How Floating Gate </w:t>
      </w:r>
      <w:proofErr w:type="spellStart"/>
      <w:r w:rsidRPr="005972C2">
        <w:rPr>
          <w:rFonts w:ascii="Arial" w:eastAsia="SimSun" w:hAnsi="Arial" w:cs="Arial"/>
          <w:color w:val="00B0F0"/>
          <w:kern w:val="0"/>
          <w:szCs w:val="21"/>
          <w:shd w:val="clear" w:color="auto" w:fill="FFFFFF"/>
          <w14:ligatures w14:val="none"/>
        </w:rPr>
        <w:t>Tansistor</w:t>
      </w:r>
      <w:proofErr w:type="spellEnd"/>
      <w:r w:rsidRPr="005972C2">
        <w:rPr>
          <w:rFonts w:ascii="Arial" w:eastAsia="SimSun" w:hAnsi="Arial" w:cs="Arial"/>
          <w:color w:val="00B0F0"/>
          <w:kern w:val="0"/>
          <w:szCs w:val="21"/>
          <w:shd w:val="clear" w:color="auto" w:fill="FFFFFF"/>
          <w14:ligatures w14:val="none"/>
        </w:rPr>
        <w:t xml:space="preserve"> work?</w:t>
      </w:r>
    </w:p>
    <w:p w14:paraId="6B5337D1" w14:textId="77777777" w:rsidR="00FF0F7B" w:rsidRPr="00B10124" w:rsidRDefault="00FF0F7B" w:rsidP="00BA5832">
      <w:pPr>
        <w:widowControl/>
        <w:numPr>
          <w:ilvl w:val="0"/>
          <w:numId w:val="4"/>
        </w:numPr>
        <w:shd w:val="clear" w:color="auto" w:fill="FFFFFF"/>
        <w:ind w:left="1080"/>
        <w:jc w:val="left"/>
        <w:textAlignment w:val="baseline"/>
        <w:rPr>
          <w:rFonts w:ascii="Arial" w:eastAsia="SimSun" w:hAnsi="Arial" w:cs="Arial"/>
          <w:color w:val="222222"/>
          <w:kern w:val="0"/>
          <w:szCs w:val="21"/>
          <w14:ligatures w14:val="none"/>
        </w:rPr>
      </w:pPr>
      <w:r w:rsidRPr="00B10124">
        <w:rPr>
          <w:rFonts w:ascii="Arial" w:eastAsia="SimSun" w:hAnsi="Arial" w:cs="Arial"/>
          <w:color w:val="222222"/>
          <w:kern w:val="0"/>
          <w:szCs w:val="21"/>
          <w:shd w:val="clear" w:color="auto" w:fill="FFFFFF"/>
          <w14:ligatures w14:val="none"/>
        </w:rPr>
        <w:t xml:space="preserve">What type of </w:t>
      </w:r>
      <w:proofErr w:type="spellStart"/>
      <w:proofErr w:type="gramStart"/>
      <w:r w:rsidRPr="00B10124">
        <w:rPr>
          <w:rFonts w:ascii="Arial" w:eastAsia="SimSun" w:hAnsi="Arial" w:cs="Arial"/>
          <w:color w:val="222222"/>
          <w:kern w:val="0"/>
          <w:szCs w:val="21"/>
          <w:shd w:val="clear" w:color="auto" w:fill="FFFFFF"/>
          <w14:ligatures w14:val="none"/>
        </w:rPr>
        <w:t>non volatile</w:t>
      </w:r>
      <w:proofErr w:type="spellEnd"/>
      <w:proofErr w:type="gramEnd"/>
      <w:r w:rsidRPr="00B10124">
        <w:rPr>
          <w:rFonts w:ascii="Arial" w:eastAsia="SimSun" w:hAnsi="Arial" w:cs="Arial"/>
          <w:color w:val="222222"/>
          <w:kern w:val="0"/>
          <w:szCs w:val="21"/>
          <w:shd w:val="clear" w:color="auto" w:fill="FFFFFF"/>
          <w14:ligatures w14:val="none"/>
        </w:rPr>
        <w:t xml:space="preserve"> CHARGED based memories do you know?</w:t>
      </w:r>
    </w:p>
    <w:p w14:paraId="2AEA9587" w14:textId="77777777" w:rsidR="00FF0F7B" w:rsidRPr="00F943F9" w:rsidRDefault="00FF0F7B" w:rsidP="00BA5832">
      <w:pPr>
        <w:widowControl/>
        <w:numPr>
          <w:ilvl w:val="0"/>
          <w:numId w:val="5"/>
        </w:numPr>
        <w:shd w:val="clear" w:color="auto" w:fill="FFFFFF"/>
        <w:spacing w:after="20"/>
        <w:ind w:left="1080"/>
        <w:jc w:val="left"/>
        <w:textAlignment w:val="baseline"/>
        <w:rPr>
          <w:rFonts w:ascii="Arial" w:eastAsia="SimSun" w:hAnsi="Arial" w:cs="Arial"/>
          <w:color w:val="70AD47" w:themeColor="accent6"/>
          <w:kern w:val="0"/>
          <w:szCs w:val="21"/>
          <w14:ligatures w14:val="none"/>
        </w:rPr>
      </w:pPr>
      <w:r w:rsidRPr="00B10124">
        <w:rPr>
          <w:rFonts w:ascii="Arial" w:eastAsia="SimSun" w:hAnsi="Arial" w:cs="Arial"/>
          <w:color w:val="222222"/>
          <w:kern w:val="0"/>
          <w:szCs w:val="21"/>
          <w:shd w:val="clear" w:color="auto" w:fill="FFFFFF"/>
          <w14:ligatures w14:val="none"/>
        </w:rPr>
        <w:t xml:space="preserve">Difference between NOR and NAND flash. </w:t>
      </w:r>
      <w:r w:rsidRPr="00F943F9">
        <w:rPr>
          <w:rFonts w:ascii="Arial" w:eastAsia="SimSun" w:hAnsi="Arial" w:cs="Arial"/>
          <w:color w:val="70AD47" w:themeColor="accent6"/>
          <w:kern w:val="0"/>
          <w:szCs w:val="21"/>
          <w:shd w:val="clear" w:color="auto" w:fill="FFFFFF"/>
          <w14:ligatures w14:val="none"/>
        </w:rPr>
        <w:t>Which emerging memory could replace them?</w:t>
      </w:r>
    </w:p>
    <w:p w14:paraId="407F3A50" w14:textId="523DFE0C" w:rsidR="007572E6" w:rsidRPr="007572E6" w:rsidRDefault="007572E6" w:rsidP="007572E6">
      <w:pPr>
        <w:widowControl/>
        <w:shd w:val="clear" w:color="auto" w:fill="FFFFFF"/>
        <w:spacing w:after="20"/>
        <w:ind w:left="1080"/>
        <w:jc w:val="left"/>
        <w:textAlignment w:val="baseline"/>
        <w:rPr>
          <w:rFonts w:ascii="Arial" w:eastAsia="SimSun" w:hAnsi="Arial" w:cs="Arial"/>
          <w:color w:val="4472C4" w:themeColor="accent1"/>
          <w:kern w:val="0"/>
          <w:szCs w:val="21"/>
          <w14:ligatures w14:val="none"/>
        </w:rPr>
      </w:pPr>
      <w:r w:rsidRPr="007572E6">
        <w:rPr>
          <w:rFonts w:ascii="Arial" w:eastAsia="SimSun" w:hAnsi="Arial" w:cs="Arial"/>
          <w:color w:val="4472C4" w:themeColor="accent1"/>
          <w:kern w:val="0"/>
          <w:szCs w:val="21"/>
          <w:shd w:val="clear" w:color="auto" w:fill="FFFFFF"/>
          <w14:ligatures w14:val="none"/>
        </w:rPr>
        <w:t>MRAM, or charge trap memory</w:t>
      </w:r>
    </w:p>
    <w:p w14:paraId="2680A516" w14:textId="77777777" w:rsidR="00FF0F7B" w:rsidRPr="004542D4" w:rsidRDefault="00FF0F7B" w:rsidP="00BA5832">
      <w:pPr>
        <w:widowControl/>
        <w:numPr>
          <w:ilvl w:val="0"/>
          <w:numId w:val="5"/>
        </w:numPr>
        <w:shd w:val="clear" w:color="auto" w:fill="FFFFFF"/>
        <w:spacing w:after="20"/>
        <w:ind w:left="1080"/>
        <w:jc w:val="left"/>
        <w:textAlignment w:val="baseline"/>
        <w:rPr>
          <w:rFonts w:ascii="Arial" w:eastAsia="SimSun" w:hAnsi="Arial" w:cs="Arial"/>
          <w:color w:val="222222"/>
          <w:kern w:val="0"/>
          <w:szCs w:val="21"/>
          <w14:ligatures w14:val="none"/>
        </w:rPr>
      </w:pPr>
      <w:r w:rsidRPr="00B10124">
        <w:rPr>
          <w:rFonts w:ascii="Arial" w:eastAsia="SimSun" w:hAnsi="Arial" w:cs="Arial"/>
          <w:color w:val="222222"/>
          <w:kern w:val="0"/>
          <w:szCs w:val="21"/>
          <w:shd w:val="clear" w:color="auto" w:fill="FFFFFF"/>
          <w14:ligatures w14:val="none"/>
        </w:rPr>
        <w:t>Explain Moore’s law and the benefits, why wafer size increases with time?</w:t>
      </w:r>
    </w:p>
    <w:p w14:paraId="5BDA2B9B" w14:textId="0BB56950" w:rsidR="004542D4" w:rsidRPr="004542D4" w:rsidRDefault="004542D4" w:rsidP="004542D4">
      <w:pPr>
        <w:widowControl/>
        <w:shd w:val="clear" w:color="auto" w:fill="FFFFFF"/>
        <w:spacing w:after="20"/>
        <w:ind w:left="1080"/>
        <w:jc w:val="left"/>
        <w:textAlignment w:val="baseline"/>
        <w:rPr>
          <w:rFonts w:ascii="Arial" w:eastAsia="SimSun" w:hAnsi="Arial" w:cs="Arial"/>
          <w:color w:val="FF0000"/>
          <w:kern w:val="0"/>
          <w:szCs w:val="21"/>
          <w14:ligatures w14:val="none"/>
        </w:rPr>
      </w:pPr>
      <w:r w:rsidRPr="004542D4">
        <w:rPr>
          <w:rFonts w:ascii="Arial" w:eastAsia="SimSun" w:hAnsi="Arial" w:cs="Arial"/>
          <w:color w:val="FF0000"/>
          <w:kern w:val="0"/>
          <w:szCs w:val="21"/>
          <w:shd w:val="clear" w:color="auto" w:fill="FFFFFF"/>
          <w14:ligatures w14:val="none"/>
        </w:rPr>
        <w:t>chip area per function: 2 every 2-3 years</w:t>
      </w:r>
      <w:r>
        <w:rPr>
          <w:rFonts w:ascii="Arial" w:eastAsia="SimSun" w:hAnsi="Arial" w:cs="Arial" w:hint="eastAsia"/>
          <w:color w:val="FF0000"/>
          <w:kern w:val="0"/>
          <w:szCs w:val="21"/>
          <w:shd w:val="clear" w:color="auto" w:fill="FFFFFF"/>
          <w14:ligatures w14:val="none"/>
        </w:rPr>
        <w:t>, t</w:t>
      </w:r>
      <w:r w:rsidRPr="004542D4">
        <w:rPr>
          <w:rFonts w:ascii="Arial" w:eastAsia="SimSun" w:hAnsi="Arial" w:cs="Arial"/>
          <w:color w:val="FF0000"/>
          <w:kern w:val="0"/>
          <w:szCs w:val="21"/>
          <w:shd w:val="clear" w:color="auto" w:fill="FFFFFF"/>
          <w14:ligatures w14:val="none"/>
        </w:rPr>
        <w:t>he number of transistors on a microchip doubles approximately every two years, while the cost per transistor decreases.</w:t>
      </w:r>
      <w:r>
        <w:rPr>
          <w:rFonts w:ascii="Arial" w:eastAsia="SimSun" w:hAnsi="Arial" w:cs="Arial" w:hint="eastAsia"/>
          <w:color w:val="FF0000"/>
          <w:kern w:val="0"/>
          <w:szCs w:val="21"/>
          <w:shd w:val="clear" w:color="auto" w:fill="FFFFFF"/>
          <w14:ligatures w14:val="none"/>
        </w:rPr>
        <w:t xml:space="preserve">; cost, performance, power. </w:t>
      </w:r>
      <w:r>
        <w:rPr>
          <w:rFonts w:ascii="Arial" w:eastAsia="SimSun" w:hAnsi="Arial" w:cs="Arial"/>
          <w:color w:val="FF0000"/>
          <w:kern w:val="0"/>
          <w:szCs w:val="21"/>
          <w:shd w:val="clear" w:color="auto" w:fill="FFFFFF"/>
          <w14:ligatures w14:val="none"/>
        </w:rPr>
        <w:t>C</w:t>
      </w:r>
      <w:r>
        <w:rPr>
          <w:rFonts w:ascii="Arial" w:eastAsia="SimSun" w:hAnsi="Arial" w:cs="Arial" w:hint="eastAsia"/>
          <w:color w:val="FF0000"/>
          <w:kern w:val="0"/>
          <w:szCs w:val="21"/>
          <w:shd w:val="clear" w:color="auto" w:fill="FFFFFF"/>
          <w14:ligatures w14:val="none"/>
        </w:rPr>
        <w:t>ost per die decreases, more yielding dies per wafer.</w:t>
      </w:r>
    </w:p>
    <w:p w14:paraId="6CD87E70" w14:textId="77777777" w:rsidR="00FF0F7B" w:rsidRPr="00FF0F7B" w:rsidRDefault="00FF0F7B" w:rsidP="00BA5832">
      <w:pPr>
        <w:widowControl/>
        <w:numPr>
          <w:ilvl w:val="0"/>
          <w:numId w:val="5"/>
        </w:numPr>
        <w:shd w:val="clear" w:color="auto" w:fill="FFFFFF"/>
        <w:spacing w:after="20"/>
        <w:ind w:left="1080"/>
        <w:jc w:val="left"/>
        <w:textAlignment w:val="baseline"/>
        <w:rPr>
          <w:rFonts w:ascii="Arial" w:eastAsia="SimSun" w:hAnsi="Arial" w:cs="Arial"/>
          <w:color w:val="222222"/>
          <w:kern w:val="0"/>
          <w:szCs w:val="21"/>
          <w14:ligatures w14:val="none"/>
        </w:rPr>
      </w:pPr>
      <w:r w:rsidRPr="00FF0F7B">
        <w:rPr>
          <w:rFonts w:ascii="Arial" w:eastAsia="SimSun" w:hAnsi="Arial" w:cs="Arial"/>
          <w:color w:val="222222"/>
          <w:kern w:val="0"/>
          <w:szCs w:val="21"/>
          <w14:ligatures w14:val="none"/>
        </w:rPr>
        <w:t xml:space="preserve">Explain the use of implantation oxide. What is a </w:t>
      </w:r>
      <w:proofErr w:type="spellStart"/>
      <w:r w:rsidRPr="00FF0F7B">
        <w:rPr>
          <w:rFonts w:ascii="Arial" w:eastAsia="SimSun" w:hAnsi="Arial" w:cs="Arial"/>
          <w:color w:val="222222"/>
          <w:kern w:val="0"/>
          <w:szCs w:val="21"/>
          <w14:ligatures w14:val="none"/>
        </w:rPr>
        <w:t>FMEMrificial</w:t>
      </w:r>
      <w:proofErr w:type="spellEnd"/>
      <w:r w:rsidRPr="00FF0F7B">
        <w:rPr>
          <w:rFonts w:ascii="Arial" w:eastAsia="SimSun" w:hAnsi="Arial" w:cs="Arial"/>
          <w:color w:val="222222"/>
          <w:kern w:val="0"/>
          <w:szCs w:val="21"/>
          <w14:ligatures w14:val="none"/>
        </w:rPr>
        <w:t xml:space="preserve"> layer? Give 2 examples.</w:t>
      </w:r>
    </w:p>
    <w:p w14:paraId="48776F7F" w14:textId="77777777" w:rsidR="00FF0F7B" w:rsidRPr="00FF0F7B" w:rsidRDefault="00FF0F7B" w:rsidP="00BA5832">
      <w:pPr>
        <w:widowControl/>
        <w:numPr>
          <w:ilvl w:val="0"/>
          <w:numId w:val="5"/>
        </w:numPr>
        <w:shd w:val="clear" w:color="auto" w:fill="FFFFFF"/>
        <w:spacing w:after="20"/>
        <w:ind w:left="1080"/>
        <w:jc w:val="left"/>
        <w:textAlignment w:val="baseline"/>
        <w:rPr>
          <w:rFonts w:ascii="Arial" w:eastAsia="SimSun" w:hAnsi="Arial" w:cs="Arial"/>
          <w:color w:val="222222"/>
          <w:kern w:val="0"/>
          <w:szCs w:val="21"/>
          <w14:ligatures w14:val="none"/>
        </w:rPr>
      </w:pPr>
      <w:r w:rsidRPr="00FF0F7B">
        <w:rPr>
          <w:rFonts w:ascii="Arial" w:eastAsia="SimSun" w:hAnsi="Arial" w:cs="Arial"/>
          <w:color w:val="222222"/>
          <w:kern w:val="0"/>
          <w:szCs w:val="21"/>
          <w14:ligatures w14:val="none"/>
        </w:rPr>
        <w:t>Scaling is driven by reducing cost per bit. How is scaling being done by moving to 3D (in general and for flash specifically?)</w:t>
      </w:r>
    </w:p>
    <w:p w14:paraId="7BC08730" w14:textId="77777777" w:rsidR="00FF0F7B" w:rsidRPr="00B10124" w:rsidRDefault="00FF0F7B" w:rsidP="00FF0F7B">
      <w:pPr>
        <w:widowControl/>
        <w:shd w:val="clear" w:color="auto" w:fill="FFFFFF"/>
        <w:spacing w:after="20"/>
        <w:ind w:left="1080"/>
        <w:jc w:val="left"/>
        <w:textAlignment w:val="baseline"/>
        <w:rPr>
          <w:rFonts w:ascii="Arial" w:eastAsia="SimSun" w:hAnsi="Arial" w:cs="Arial"/>
          <w:color w:val="222222"/>
          <w:kern w:val="0"/>
          <w:szCs w:val="21"/>
          <w14:ligatures w14:val="none"/>
        </w:rPr>
      </w:pPr>
    </w:p>
    <w:p w14:paraId="7FB70C2A" w14:textId="77777777" w:rsidR="00B10124" w:rsidRPr="00B10124" w:rsidRDefault="00B10124" w:rsidP="00B10124">
      <w:pPr>
        <w:widowControl/>
        <w:shd w:val="clear" w:color="auto" w:fill="FFFFFF"/>
        <w:spacing w:before="80"/>
        <w:jc w:val="left"/>
        <w:outlineLvl w:val="2"/>
        <w:rPr>
          <w:rFonts w:ascii="SimSun" w:eastAsia="SimSun" w:hAnsi="SimSun" w:cs="SimSun"/>
          <w:b/>
          <w:bCs/>
          <w:kern w:val="0"/>
          <w:sz w:val="27"/>
          <w:szCs w:val="27"/>
          <w14:ligatures w14:val="none"/>
        </w:rPr>
      </w:pPr>
      <w:r w:rsidRPr="00B10124">
        <w:rPr>
          <w:rFonts w:ascii="Arial" w:eastAsia="SimSun" w:hAnsi="Arial" w:cs="Arial"/>
          <w:b/>
          <w:bCs/>
          <w:color w:val="222222"/>
          <w:kern w:val="0"/>
          <w:sz w:val="31"/>
          <w:szCs w:val="31"/>
          <w:shd w:val="clear" w:color="auto" w:fill="FFFFFF"/>
          <w14:ligatures w14:val="none"/>
        </w:rPr>
        <w:t>June 2016</w:t>
      </w:r>
    </w:p>
    <w:p w14:paraId="2C5A9F98" w14:textId="77777777" w:rsidR="00B10124" w:rsidRPr="00B10124" w:rsidRDefault="00B10124" w:rsidP="00B10124">
      <w:pPr>
        <w:widowControl/>
        <w:shd w:val="clear" w:color="auto" w:fill="FFFFFF"/>
        <w:spacing w:before="60"/>
        <w:jc w:val="left"/>
        <w:outlineLvl w:val="3"/>
        <w:rPr>
          <w:rFonts w:ascii="SimSun" w:eastAsia="SimSun" w:hAnsi="SimSun" w:cs="SimSun"/>
          <w:b/>
          <w:bCs/>
          <w:kern w:val="0"/>
          <w:sz w:val="24"/>
          <w:szCs w:val="24"/>
          <w14:ligatures w14:val="none"/>
        </w:rPr>
      </w:pPr>
      <w:r w:rsidRPr="00B10124">
        <w:rPr>
          <w:rFonts w:ascii="Arial" w:eastAsia="SimSun" w:hAnsi="Arial" w:cs="Arial"/>
          <w:b/>
          <w:bCs/>
          <w:color w:val="000000"/>
          <w:kern w:val="0"/>
          <w:szCs w:val="21"/>
          <w14:ligatures w14:val="none"/>
        </w:rPr>
        <w:t xml:space="preserve">Part Van </w:t>
      </w:r>
      <w:proofErr w:type="spellStart"/>
      <w:r w:rsidRPr="00B10124">
        <w:rPr>
          <w:rFonts w:ascii="Arial" w:eastAsia="SimSun" w:hAnsi="Arial" w:cs="Arial"/>
          <w:b/>
          <w:bCs/>
          <w:color w:val="000000"/>
          <w:kern w:val="0"/>
          <w:szCs w:val="21"/>
          <w14:ligatures w14:val="none"/>
        </w:rPr>
        <w:t>Houdt</w:t>
      </w:r>
      <w:proofErr w:type="spellEnd"/>
    </w:p>
    <w:p w14:paraId="1AD277BF" w14:textId="178E0D5C" w:rsidR="00B10124" w:rsidRPr="005972C2" w:rsidRDefault="00B10124" w:rsidP="00BA5832">
      <w:pPr>
        <w:widowControl/>
        <w:numPr>
          <w:ilvl w:val="0"/>
          <w:numId w:val="16"/>
        </w:numPr>
        <w:shd w:val="clear" w:color="auto" w:fill="FFFFFF"/>
        <w:spacing w:before="60"/>
        <w:ind w:left="1080"/>
        <w:jc w:val="left"/>
        <w:textAlignment w:val="baseline"/>
        <w:rPr>
          <w:rFonts w:ascii="Arial" w:eastAsia="SimSun" w:hAnsi="Arial" w:cs="Arial"/>
          <w:color w:val="222222"/>
          <w:kern w:val="0"/>
          <w:szCs w:val="21"/>
          <w14:ligatures w14:val="none"/>
        </w:rPr>
      </w:pPr>
      <w:r w:rsidRPr="00B10124">
        <w:rPr>
          <w:rFonts w:ascii="Arial" w:eastAsia="SimSun" w:hAnsi="Arial" w:cs="Arial"/>
          <w:color w:val="222222"/>
          <w:kern w:val="0"/>
          <w:szCs w:val="21"/>
          <w:shd w:val="clear" w:color="auto" w:fill="FFFFFF"/>
          <w14:ligatures w14:val="none"/>
        </w:rPr>
        <w:t>When Tech can be defined scalable? (Cf^2 Should decrease when F increases)</w:t>
      </w:r>
    </w:p>
    <w:p w14:paraId="5817CAB2" w14:textId="064E805F" w:rsidR="00B10124" w:rsidRPr="004542D4" w:rsidRDefault="00B10124" w:rsidP="00BA5832">
      <w:pPr>
        <w:widowControl/>
        <w:numPr>
          <w:ilvl w:val="0"/>
          <w:numId w:val="16"/>
        </w:numPr>
        <w:shd w:val="clear" w:color="auto" w:fill="FFFFFF"/>
        <w:ind w:left="1080"/>
        <w:jc w:val="left"/>
        <w:textAlignment w:val="baseline"/>
        <w:rPr>
          <w:rFonts w:ascii="Arial" w:eastAsia="SimSun" w:hAnsi="Arial" w:cs="Arial"/>
          <w:color w:val="222222"/>
          <w:kern w:val="0"/>
          <w:szCs w:val="21"/>
          <w14:ligatures w14:val="none"/>
        </w:rPr>
      </w:pPr>
      <w:r w:rsidRPr="00B10124">
        <w:rPr>
          <w:rFonts w:ascii="Arial" w:eastAsia="SimSun" w:hAnsi="Arial" w:cs="Arial"/>
          <w:color w:val="222222"/>
          <w:kern w:val="0"/>
          <w:szCs w:val="21"/>
          <w:shd w:val="clear" w:color="auto" w:fill="FFFFFF"/>
          <w14:ligatures w14:val="none"/>
        </w:rPr>
        <w:t xml:space="preserve">What type of </w:t>
      </w:r>
      <w:proofErr w:type="spellStart"/>
      <w:proofErr w:type="gramStart"/>
      <w:r w:rsidRPr="00B10124">
        <w:rPr>
          <w:rFonts w:ascii="Arial" w:eastAsia="SimSun" w:hAnsi="Arial" w:cs="Arial"/>
          <w:color w:val="222222"/>
          <w:kern w:val="0"/>
          <w:szCs w:val="21"/>
          <w:shd w:val="clear" w:color="auto" w:fill="FFFFFF"/>
          <w14:ligatures w14:val="none"/>
        </w:rPr>
        <w:t>non volatile</w:t>
      </w:r>
      <w:proofErr w:type="spellEnd"/>
      <w:proofErr w:type="gramEnd"/>
      <w:r w:rsidRPr="00B10124">
        <w:rPr>
          <w:rFonts w:ascii="Arial" w:eastAsia="SimSun" w:hAnsi="Arial" w:cs="Arial"/>
          <w:color w:val="222222"/>
          <w:kern w:val="0"/>
          <w:szCs w:val="21"/>
          <w:shd w:val="clear" w:color="auto" w:fill="FFFFFF"/>
          <w14:ligatures w14:val="none"/>
        </w:rPr>
        <w:t xml:space="preserve"> CHARGED based </w:t>
      </w:r>
      <w:proofErr w:type="spellStart"/>
      <w:r w:rsidRPr="00B10124">
        <w:rPr>
          <w:rFonts w:ascii="Arial" w:eastAsia="SimSun" w:hAnsi="Arial" w:cs="Arial"/>
          <w:color w:val="222222"/>
          <w:kern w:val="0"/>
          <w:szCs w:val="21"/>
          <w:shd w:val="clear" w:color="auto" w:fill="FFFFFF"/>
          <w14:ligatures w14:val="none"/>
        </w:rPr>
        <w:t>meemories</w:t>
      </w:r>
      <w:proofErr w:type="spellEnd"/>
      <w:r w:rsidRPr="00B10124">
        <w:rPr>
          <w:rFonts w:ascii="Arial" w:eastAsia="SimSun" w:hAnsi="Arial" w:cs="Arial"/>
          <w:color w:val="222222"/>
          <w:kern w:val="0"/>
          <w:szCs w:val="21"/>
          <w:shd w:val="clear" w:color="auto" w:fill="FFFFFF"/>
          <w14:ligatures w14:val="none"/>
        </w:rPr>
        <w:t xml:space="preserve"> do you know?</w:t>
      </w:r>
    </w:p>
    <w:p w14:paraId="23C7E2D0" w14:textId="77777777" w:rsidR="00B10124" w:rsidRPr="00B10124" w:rsidRDefault="00B10124" w:rsidP="00BA5832">
      <w:pPr>
        <w:widowControl/>
        <w:numPr>
          <w:ilvl w:val="0"/>
          <w:numId w:val="17"/>
        </w:numPr>
        <w:shd w:val="clear" w:color="auto" w:fill="FFFFFF"/>
        <w:spacing w:after="20"/>
        <w:ind w:left="1080"/>
        <w:jc w:val="left"/>
        <w:textAlignment w:val="baseline"/>
        <w:rPr>
          <w:rFonts w:ascii="Arial" w:eastAsia="SimSun" w:hAnsi="Arial" w:cs="Arial"/>
          <w:color w:val="222222"/>
          <w:kern w:val="0"/>
          <w:szCs w:val="21"/>
          <w14:ligatures w14:val="none"/>
        </w:rPr>
      </w:pPr>
      <w:r w:rsidRPr="00B10124">
        <w:rPr>
          <w:rFonts w:ascii="Arial" w:eastAsia="SimSun" w:hAnsi="Arial" w:cs="Arial"/>
          <w:color w:val="222222"/>
          <w:kern w:val="0"/>
          <w:szCs w:val="21"/>
          <w:shd w:val="clear" w:color="auto" w:fill="FFFFFF"/>
          <w14:ligatures w14:val="none"/>
        </w:rPr>
        <w:t>Difference between NOR and NAND flash. Which emerging memory could replace them?</w:t>
      </w:r>
    </w:p>
    <w:p w14:paraId="3D91ED99" w14:textId="77777777" w:rsidR="00B10124" w:rsidRPr="00B10124" w:rsidRDefault="00B10124" w:rsidP="00B10124">
      <w:pPr>
        <w:widowControl/>
        <w:shd w:val="clear" w:color="auto" w:fill="FFFFFF"/>
        <w:spacing w:before="80"/>
        <w:jc w:val="left"/>
        <w:outlineLvl w:val="2"/>
        <w:rPr>
          <w:rFonts w:ascii="SimSun" w:eastAsia="SimSun" w:hAnsi="SimSun" w:cs="SimSun"/>
          <w:b/>
          <w:bCs/>
          <w:kern w:val="0"/>
          <w:sz w:val="27"/>
          <w:szCs w:val="27"/>
          <w14:ligatures w14:val="none"/>
        </w:rPr>
      </w:pPr>
      <w:r w:rsidRPr="00B10124">
        <w:rPr>
          <w:rFonts w:ascii="Arial" w:eastAsia="SimSun" w:hAnsi="Arial" w:cs="Arial"/>
          <w:b/>
          <w:bCs/>
          <w:color w:val="222222"/>
          <w:kern w:val="0"/>
          <w:sz w:val="31"/>
          <w:szCs w:val="31"/>
          <w:shd w:val="clear" w:color="auto" w:fill="FFFFFF"/>
          <w14:ligatures w14:val="none"/>
        </w:rPr>
        <w:t>June 2015</w:t>
      </w:r>
    </w:p>
    <w:p w14:paraId="2254E37F" w14:textId="77777777" w:rsidR="00B10124" w:rsidRPr="00B10124" w:rsidRDefault="00B10124" w:rsidP="00B10124">
      <w:pPr>
        <w:widowControl/>
        <w:shd w:val="clear" w:color="auto" w:fill="FFFFFF"/>
        <w:spacing w:before="60"/>
        <w:jc w:val="left"/>
        <w:outlineLvl w:val="3"/>
        <w:rPr>
          <w:rFonts w:ascii="SimSun" w:eastAsia="SimSun" w:hAnsi="SimSun" w:cs="SimSun"/>
          <w:b/>
          <w:bCs/>
          <w:kern w:val="0"/>
          <w:sz w:val="24"/>
          <w:szCs w:val="24"/>
          <w14:ligatures w14:val="none"/>
        </w:rPr>
      </w:pPr>
      <w:r w:rsidRPr="00B10124">
        <w:rPr>
          <w:rFonts w:ascii="Arial" w:eastAsia="SimSun" w:hAnsi="Arial" w:cs="Arial"/>
          <w:b/>
          <w:bCs/>
          <w:color w:val="000000"/>
          <w:kern w:val="0"/>
          <w:szCs w:val="21"/>
          <w14:ligatures w14:val="none"/>
        </w:rPr>
        <w:t xml:space="preserve">Part Van </w:t>
      </w:r>
      <w:proofErr w:type="spellStart"/>
      <w:r w:rsidRPr="00B10124">
        <w:rPr>
          <w:rFonts w:ascii="Arial" w:eastAsia="SimSun" w:hAnsi="Arial" w:cs="Arial"/>
          <w:b/>
          <w:bCs/>
          <w:color w:val="000000"/>
          <w:kern w:val="0"/>
          <w:szCs w:val="21"/>
          <w14:ligatures w14:val="none"/>
        </w:rPr>
        <w:t>Houdt</w:t>
      </w:r>
      <w:proofErr w:type="spellEnd"/>
    </w:p>
    <w:p w14:paraId="2A037331" w14:textId="77777777" w:rsidR="00B10124" w:rsidRPr="00B10124" w:rsidRDefault="00B10124" w:rsidP="00BA5832">
      <w:pPr>
        <w:widowControl/>
        <w:numPr>
          <w:ilvl w:val="0"/>
          <w:numId w:val="20"/>
        </w:numPr>
        <w:shd w:val="clear" w:color="auto" w:fill="FFFFFF"/>
        <w:spacing w:after="20"/>
        <w:ind w:left="1080"/>
        <w:jc w:val="left"/>
        <w:textAlignment w:val="baseline"/>
        <w:rPr>
          <w:rFonts w:ascii="Arial" w:eastAsia="SimSun" w:hAnsi="Arial" w:cs="Arial"/>
          <w:color w:val="222222"/>
          <w:kern w:val="0"/>
          <w:szCs w:val="21"/>
          <w14:ligatures w14:val="none"/>
        </w:rPr>
      </w:pPr>
      <w:r w:rsidRPr="00B10124">
        <w:rPr>
          <w:rFonts w:ascii="Arial" w:eastAsia="SimSun" w:hAnsi="Arial" w:cs="Arial"/>
          <w:color w:val="222222"/>
          <w:kern w:val="0"/>
          <w:szCs w:val="21"/>
          <w:shd w:val="clear" w:color="auto" w:fill="FFFFFF"/>
          <w14:ligatures w14:val="none"/>
        </w:rPr>
        <w:t>Difference between NOR and NAND flash. Which emerging memory could replace them?</w:t>
      </w:r>
    </w:p>
    <w:p w14:paraId="16A7C8E8" w14:textId="77777777" w:rsidR="00B10124" w:rsidRPr="00B10124" w:rsidRDefault="00B10124" w:rsidP="00B10124">
      <w:pPr>
        <w:widowControl/>
        <w:shd w:val="clear" w:color="auto" w:fill="FFFFFF"/>
        <w:spacing w:before="80"/>
        <w:jc w:val="left"/>
        <w:outlineLvl w:val="2"/>
        <w:rPr>
          <w:rFonts w:ascii="SimSun" w:eastAsia="SimSun" w:hAnsi="SimSun" w:cs="SimSun"/>
          <w:b/>
          <w:bCs/>
          <w:kern w:val="0"/>
          <w:sz w:val="27"/>
          <w:szCs w:val="27"/>
          <w14:ligatures w14:val="none"/>
        </w:rPr>
      </w:pPr>
      <w:r w:rsidRPr="00B10124">
        <w:rPr>
          <w:rFonts w:ascii="Arial" w:eastAsia="SimSun" w:hAnsi="Arial" w:cs="Arial"/>
          <w:b/>
          <w:bCs/>
          <w:color w:val="222222"/>
          <w:kern w:val="0"/>
          <w:sz w:val="31"/>
          <w:szCs w:val="31"/>
          <w:shd w:val="clear" w:color="auto" w:fill="FFFFFF"/>
          <w14:ligatures w14:val="none"/>
        </w:rPr>
        <w:t>June 2014</w:t>
      </w:r>
    </w:p>
    <w:p w14:paraId="3DD31C63" w14:textId="77777777" w:rsidR="00B10124" w:rsidRPr="00B10124" w:rsidRDefault="00B10124" w:rsidP="00B10124">
      <w:pPr>
        <w:widowControl/>
        <w:shd w:val="clear" w:color="auto" w:fill="FFFFFF"/>
        <w:spacing w:before="100" w:after="100"/>
        <w:jc w:val="left"/>
        <w:rPr>
          <w:rFonts w:ascii="SimSun" w:eastAsia="SimSun" w:hAnsi="SimSun" w:cs="SimSun"/>
          <w:kern w:val="0"/>
          <w:sz w:val="24"/>
          <w:szCs w:val="24"/>
          <w14:ligatures w14:val="none"/>
        </w:rPr>
      </w:pPr>
      <w:r w:rsidRPr="00B10124">
        <w:rPr>
          <w:rFonts w:ascii="Arial" w:eastAsia="SimSun" w:hAnsi="Arial" w:cs="Arial"/>
          <w:b/>
          <w:bCs/>
          <w:color w:val="222222"/>
          <w:kern w:val="0"/>
          <w:szCs w:val="21"/>
          <w:shd w:val="clear" w:color="auto" w:fill="FFFFFF"/>
          <w14:ligatures w14:val="none"/>
        </w:rPr>
        <w:t>Prof Wouters: (2 questions)</w:t>
      </w:r>
    </w:p>
    <w:p w14:paraId="66F4CCF7" w14:textId="77777777" w:rsidR="00B10124" w:rsidRPr="00B10124" w:rsidRDefault="00B10124" w:rsidP="00BA5832">
      <w:pPr>
        <w:widowControl/>
        <w:numPr>
          <w:ilvl w:val="0"/>
          <w:numId w:val="22"/>
        </w:numPr>
        <w:shd w:val="clear" w:color="auto" w:fill="FFFFFF"/>
        <w:spacing w:before="60"/>
        <w:ind w:left="1080"/>
        <w:jc w:val="left"/>
        <w:textAlignment w:val="baseline"/>
        <w:rPr>
          <w:rFonts w:ascii="Arial" w:eastAsia="SimSun" w:hAnsi="Arial" w:cs="Arial"/>
          <w:b/>
          <w:bCs/>
          <w:color w:val="222222"/>
          <w:kern w:val="0"/>
          <w:szCs w:val="21"/>
          <w14:ligatures w14:val="none"/>
        </w:rPr>
      </w:pPr>
      <w:r w:rsidRPr="00B10124">
        <w:rPr>
          <w:rFonts w:ascii="Arial" w:eastAsia="SimSun" w:hAnsi="Arial" w:cs="Arial"/>
          <w:b/>
          <w:bCs/>
          <w:color w:val="222222"/>
          <w:kern w:val="0"/>
          <w:szCs w:val="21"/>
          <w:shd w:val="clear" w:color="auto" w:fill="FFFFFF"/>
          <w14:ligatures w14:val="none"/>
        </w:rPr>
        <w:t>Describe the evolution of the gate stack: gate insulator and gate electrode in CMOS when scaling further and further. What is next?</w:t>
      </w:r>
    </w:p>
    <w:p w14:paraId="5868191D" w14:textId="77777777" w:rsidR="00B10124" w:rsidRPr="00B10124" w:rsidRDefault="00B10124" w:rsidP="00BA5832">
      <w:pPr>
        <w:widowControl/>
        <w:numPr>
          <w:ilvl w:val="0"/>
          <w:numId w:val="22"/>
        </w:numPr>
        <w:shd w:val="clear" w:color="auto" w:fill="FFFFFF"/>
        <w:spacing w:after="20"/>
        <w:ind w:left="1080"/>
        <w:jc w:val="left"/>
        <w:textAlignment w:val="baseline"/>
        <w:rPr>
          <w:rFonts w:ascii="Arial" w:eastAsia="SimSun" w:hAnsi="Arial" w:cs="Arial"/>
          <w:b/>
          <w:bCs/>
          <w:color w:val="222222"/>
          <w:kern w:val="0"/>
          <w:szCs w:val="21"/>
          <w14:ligatures w14:val="none"/>
        </w:rPr>
      </w:pPr>
      <w:r w:rsidRPr="00B10124">
        <w:rPr>
          <w:rFonts w:ascii="Arial" w:eastAsia="SimSun" w:hAnsi="Arial" w:cs="Arial"/>
          <w:b/>
          <w:bCs/>
          <w:color w:val="222222"/>
          <w:kern w:val="0"/>
          <w:szCs w:val="21"/>
          <w:shd w:val="clear" w:color="auto" w:fill="FFFFFF"/>
          <w14:ligatures w14:val="none"/>
        </w:rPr>
        <w:t>Scaling of memories is driven by cost per bit, what strategies can we use to increase the amount of bits/Si area</w:t>
      </w:r>
    </w:p>
    <w:p w14:paraId="2C985144" w14:textId="77777777" w:rsidR="00B10124" w:rsidRPr="00B10124" w:rsidRDefault="00B10124" w:rsidP="00B10124">
      <w:pPr>
        <w:widowControl/>
        <w:shd w:val="clear" w:color="auto" w:fill="FFFFFF"/>
        <w:spacing w:before="100" w:after="100"/>
        <w:jc w:val="left"/>
        <w:rPr>
          <w:rFonts w:ascii="SimSun" w:eastAsia="SimSun" w:hAnsi="SimSun" w:cs="SimSun"/>
          <w:kern w:val="0"/>
          <w:sz w:val="24"/>
          <w:szCs w:val="24"/>
          <w14:ligatures w14:val="none"/>
        </w:rPr>
      </w:pPr>
      <w:r w:rsidRPr="00B10124">
        <w:rPr>
          <w:rFonts w:ascii="Arial" w:eastAsia="SimSun" w:hAnsi="Arial" w:cs="Arial"/>
          <w:b/>
          <w:bCs/>
          <w:color w:val="222222"/>
          <w:kern w:val="0"/>
          <w:szCs w:val="21"/>
          <w:shd w:val="clear" w:color="auto" w:fill="FFFFFF"/>
          <w14:ligatures w14:val="none"/>
        </w:rPr>
        <w:t>Prof Van Hoof: (5 questions)</w:t>
      </w:r>
    </w:p>
    <w:p w14:paraId="6A726E79" w14:textId="77777777" w:rsidR="00B10124" w:rsidRPr="00B10124" w:rsidRDefault="00B10124" w:rsidP="00BA5832">
      <w:pPr>
        <w:widowControl/>
        <w:numPr>
          <w:ilvl w:val="0"/>
          <w:numId w:val="23"/>
        </w:numPr>
        <w:shd w:val="clear" w:color="auto" w:fill="FFFFFF"/>
        <w:spacing w:before="60"/>
        <w:ind w:left="1080"/>
        <w:jc w:val="left"/>
        <w:textAlignment w:val="baseline"/>
        <w:rPr>
          <w:rFonts w:ascii="Arial" w:eastAsia="SimSun" w:hAnsi="Arial" w:cs="Arial"/>
          <w:b/>
          <w:bCs/>
          <w:color w:val="222222"/>
          <w:kern w:val="0"/>
          <w:szCs w:val="21"/>
          <w14:ligatures w14:val="none"/>
        </w:rPr>
      </w:pPr>
      <w:r w:rsidRPr="00B10124">
        <w:rPr>
          <w:rFonts w:ascii="Arial" w:eastAsia="SimSun" w:hAnsi="Arial" w:cs="Arial"/>
          <w:b/>
          <w:bCs/>
          <w:color w:val="222222"/>
          <w:kern w:val="0"/>
          <w:szCs w:val="21"/>
          <w:shd w:val="clear" w:color="auto" w:fill="FFFFFF"/>
          <w14:ligatures w14:val="none"/>
        </w:rPr>
        <w:t>Why is dual cut dicing used, and how does it compare with laser?</w:t>
      </w:r>
    </w:p>
    <w:p w14:paraId="430510D1" w14:textId="77777777" w:rsidR="00B10124" w:rsidRPr="00B10124" w:rsidRDefault="00B10124" w:rsidP="00BA5832">
      <w:pPr>
        <w:widowControl/>
        <w:numPr>
          <w:ilvl w:val="0"/>
          <w:numId w:val="23"/>
        </w:numPr>
        <w:shd w:val="clear" w:color="auto" w:fill="FFFFFF"/>
        <w:ind w:left="1080"/>
        <w:jc w:val="left"/>
        <w:textAlignment w:val="baseline"/>
        <w:rPr>
          <w:rFonts w:ascii="Arial" w:eastAsia="SimSun" w:hAnsi="Arial" w:cs="Arial"/>
          <w:b/>
          <w:bCs/>
          <w:color w:val="222222"/>
          <w:kern w:val="0"/>
          <w:szCs w:val="21"/>
          <w14:ligatures w14:val="none"/>
        </w:rPr>
      </w:pPr>
      <w:r w:rsidRPr="00B10124">
        <w:rPr>
          <w:rFonts w:ascii="Arial" w:eastAsia="SimSun" w:hAnsi="Arial" w:cs="Arial"/>
          <w:b/>
          <w:bCs/>
          <w:color w:val="222222"/>
          <w:kern w:val="0"/>
          <w:szCs w:val="21"/>
          <w:shd w:val="clear" w:color="auto" w:fill="FFFFFF"/>
          <w14:ligatures w14:val="none"/>
        </w:rPr>
        <w:t>Explain the I/O graph</w:t>
      </w:r>
    </w:p>
    <w:p w14:paraId="3462FB3E" w14:textId="77777777" w:rsidR="00B10124" w:rsidRPr="00B10124" w:rsidRDefault="00B10124" w:rsidP="00BA5832">
      <w:pPr>
        <w:widowControl/>
        <w:numPr>
          <w:ilvl w:val="0"/>
          <w:numId w:val="23"/>
        </w:numPr>
        <w:shd w:val="clear" w:color="auto" w:fill="FFFFFF"/>
        <w:ind w:left="1080"/>
        <w:jc w:val="left"/>
        <w:textAlignment w:val="baseline"/>
        <w:rPr>
          <w:rFonts w:ascii="Arial" w:eastAsia="SimSun" w:hAnsi="Arial" w:cs="Arial"/>
          <w:b/>
          <w:bCs/>
          <w:color w:val="222222"/>
          <w:kern w:val="0"/>
          <w:szCs w:val="21"/>
          <w14:ligatures w14:val="none"/>
        </w:rPr>
      </w:pPr>
      <w:r w:rsidRPr="00B10124">
        <w:rPr>
          <w:rFonts w:ascii="Arial" w:eastAsia="SimSun" w:hAnsi="Arial" w:cs="Arial"/>
          <w:b/>
          <w:bCs/>
          <w:color w:val="222222"/>
          <w:kern w:val="0"/>
          <w:szCs w:val="21"/>
          <w:shd w:val="clear" w:color="auto" w:fill="FFFFFF"/>
          <w14:ligatures w14:val="none"/>
        </w:rPr>
        <w:t xml:space="preserve">Is the implementation of silicone under </w:t>
      </w:r>
      <w:proofErr w:type="spellStart"/>
      <w:r w:rsidRPr="00B10124">
        <w:rPr>
          <w:rFonts w:ascii="Arial" w:eastAsia="SimSun" w:hAnsi="Arial" w:cs="Arial"/>
          <w:b/>
          <w:bCs/>
          <w:color w:val="222222"/>
          <w:kern w:val="0"/>
          <w:szCs w:val="21"/>
          <w:shd w:val="clear" w:color="auto" w:fill="FFFFFF"/>
          <w14:ligatures w14:val="none"/>
        </w:rPr>
        <w:t>solderbump</w:t>
      </w:r>
      <w:proofErr w:type="spellEnd"/>
      <w:r w:rsidRPr="00B10124">
        <w:rPr>
          <w:rFonts w:ascii="Arial" w:eastAsia="SimSun" w:hAnsi="Arial" w:cs="Arial"/>
          <w:b/>
          <w:bCs/>
          <w:color w:val="222222"/>
          <w:kern w:val="0"/>
          <w:szCs w:val="21"/>
          <w:shd w:val="clear" w:color="auto" w:fill="FFFFFF"/>
          <w14:ligatures w14:val="none"/>
        </w:rPr>
        <w:t xml:space="preserve"> enough to relieve all stress from </w:t>
      </w:r>
      <w:proofErr w:type="spellStart"/>
      <w:r w:rsidRPr="00B10124">
        <w:rPr>
          <w:rFonts w:ascii="Arial" w:eastAsia="SimSun" w:hAnsi="Arial" w:cs="Arial"/>
          <w:b/>
          <w:bCs/>
          <w:color w:val="222222"/>
          <w:kern w:val="0"/>
          <w:szCs w:val="21"/>
          <w:shd w:val="clear" w:color="auto" w:fill="FFFFFF"/>
          <w14:ligatures w14:val="none"/>
        </w:rPr>
        <w:t>thermechanical</w:t>
      </w:r>
      <w:proofErr w:type="spellEnd"/>
      <w:r w:rsidRPr="00B10124">
        <w:rPr>
          <w:rFonts w:ascii="Arial" w:eastAsia="SimSun" w:hAnsi="Arial" w:cs="Arial"/>
          <w:b/>
          <w:bCs/>
          <w:color w:val="222222"/>
          <w:kern w:val="0"/>
          <w:szCs w:val="21"/>
          <w:shd w:val="clear" w:color="auto" w:fill="FFFFFF"/>
          <w14:ligatures w14:val="none"/>
        </w:rPr>
        <w:t xml:space="preserve"> processes</w:t>
      </w:r>
    </w:p>
    <w:p w14:paraId="544D40C8" w14:textId="77777777" w:rsidR="00B10124" w:rsidRPr="00B10124" w:rsidRDefault="00B10124" w:rsidP="00BA5832">
      <w:pPr>
        <w:widowControl/>
        <w:numPr>
          <w:ilvl w:val="0"/>
          <w:numId w:val="23"/>
        </w:numPr>
        <w:shd w:val="clear" w:color="auto" w:fill="FFFFFF"/>
        <w:ind w:left="1080"/>
        <w:jc w:val="left"/>
        <w:textAlignment w:val="baseline"/>
        <w:rPr>
          <w:rFonts w:ascii="Arial" w:eastAsia="SimSun" w:hAnsi="Arial" w:cs="Arial"/>
          <w:b/>
          <w:bCs/>
          <w:color w:val="222222"/>
          <w:kern w:val="0"/>
          <w:szCs w:val="21"/>
          <w14:ligatures w14:val="none"/>
        </w:rPr>
      </w:pPr>
      <w:r w:rsidRPr="00B10124">
        <w:rPr>
          <w:rFonts w:ascii="Arial" w:eastAsia="SimSun" w:hAnsi="Arial" w:cs="Arial"/>
          <w:b/>
          <w:bCs/>
          <w:color w:val="222222"/>
          <w:kern w:val="0"/>
          <w:szCs w:val="21"/>
          <w:shd w:val="clear" w:color="auto" w:fill="FFFFFF"/>
          <w14:ligatures w14:val="none"/>
        </w:rPr>
        <w:t>What issues do you encounter with non-conductive adhesion (flip chip)</w:t>
      </w:r>
    </w:p>
    <w:p w14:paraId="32BB0888" w14:textId="77777777" w:rsidR="00B10124" w:rsidRPr="00B10124" w:rsidRDefault="00B10124" w:rsidP="00BA5832">
      <w:pPr>
        <w:widowControl/>
        <w:numPr>
          <w:ilvl w:val="0"/>
          <w:numId w:val="23"/>
        </w:numPr>
        <w:shd w:val="clear" w:color="auto" w:fill="FFFFFF"/>
        <w:spacing w:after="20"/>
        <w:ind w:left="1080"/>
        <w:jc w:val="left"/>
        <w:textAlignment w:val="baseline"/>
        <w:rPr>
          <w:rFonts w:ascii="Arial" w:eastAsia="SimSun" w:hAnsi="Arial" w:cs="Arial"/>
          <w:b/>
          <w:bCs/>
          <w:color w:val="222222"/>
          <w:kern w:val="0"/>
          <w:szCs w:val="21"/>
          <w14:ligatures w14:val="none"/>
        </w:rPr>
      </w:pPr>
      <w:r w:rsidRPr="00B10124">
        <w:rPr>
          <w:rFonts w:ascii="Arial" w:eastAsia="SimSun" w:hAnsi="Arial" w:cs="Arial"/>
          <w:b/>
          <w:bCs/>
          <w:color w:val="222222"/>
          <w:kern w:val="0"/>
          <w:szCs w:val="21"/>
          <w:shd w:val="clear" w:color="auto" w:fill="FFFFFF"/>
          <w14:ligatures w14:val="none"/>
        </w:rPr>
        <w:t xml:space="preserve">Give some </w:t>
      </w:r>
      <w:proofErr w:type="gramStart"/>
      <w:r w:rsidRPr="00B10124">
        <w:rPr>
          <w:rFonts w:ascii="Arial" w:eastAsia="SimSun" w:hAnsi="Arial" w:cs="Arial"/>
          <w:b/>
          <w:bCs/>
          <w:color w:val="222222"/>
          <w:kern w:val="0"/>
          <w:szCs w:val="21"/>
          <w:shd w:val="clear" w:color="auto" w:fill="FFFFFF"/>
          <w14:ligatures w14:val="none"/>
        </w:rPr>
        <w:t>example</w:t>
      </w:r>
      <w:proofErr w:type="gramEnd"/>
      <w:r w:rsidRPr="00B10124">
        <w:rPr>
          <w:rFonts w:ascii="Arial" w:eastAsia="SimSun" w:hAnsi="Arial" w:cs="Arial"/>
          <w:b/>
          <w:bCs/>
          <w:color w:val="222222"/>
          <w:kern w:val="0"/>
          <w:szCs w:val="21"/>
          <w:shd w:val="clear" w:color="auto" w:fill="FFFFFF"/>
          <w14:ligatures w14:val="none"/>
        </w:rPr>
        <w:t xml:space="preserve"> of materials that are biocompatible AND biostable, biocompatible but not biostable (and vice versa)</w:t>
      </w:r>
    </w:p>
    <w:p w14:paraId="4C431502" w14:textId="77777777" w:rsidR="00B10124" w:rsidRPr="00B10124" w:rsidRDefault="00B10124" w:rsidP="00B10124">
      <w:pPr>
        <w:widowControl/>
        <w:shd w:val="clear" w:color="auto" w:fill="FFFFFF"/>
        <w:spacing w:before="80"/>
        <w:jc w:val="left"/>
        <w:outlineLvl w:val="2"/>
        <w:rPr>
          <w:rFonts w:ascii="SimSun" w:eastAsia="SimSun" w:hAnsi="SimSun" w:cs="SimSun"/>
          <w:b/>
          <w:bCs/>
          <w:kern w:val="0"/>
          <w:sz w:val="27"/>
          <w:szCs w:val="27"/>
          <w14:ligatures w14:val="none"/>
        </w:rPr>
      </w:pPr>
      <w:r w:rsidRPr="00B10124">
        <w:rPr>
          <w:rFonts w:ascii="Arial" w:eastAsia="SimSun" w:hAnsi="Arial" w:cs="Arial"/>
          <w:b/>
          <w:bCs/>
          <w:color w:val="222222"/>
          <w:kern w:val="0"/>
          <w:sz w:val="31"/>
          <w:szCs w:val="31"/>
          <w:shd w:val="clear" w:color="auto" w:fill="FFFFFF"/>
          <w14:ligatures w14:val="none"/>
        </w:rPr>
        <w:t>June 2013</w:t>
      </w:r>
    </w:p>
    <w:p w14:paraId="4489D221" w14:textId="77777777" w:rsidR="00B10124" w:rsidRPr="00B10124" w:rsidRDefault="00B10124" w:rsidP="00B10124">
      <w:pPr>
        <w:widowControl/>
        <w:shd w:val="clear" w:color="auto" w:fill="FFFFFF"/>
        <w:spacing w:before="100" w:after="100"/>
        <w:jc w:val="left"/>
        <w:rPr>
          <w:rFonts w:ascii="SimSun" w:eastAsia="SimSun" w:hAnsi="SimSun" w:cs="SimSun"/>
          <w:kern w:val="0"/>
          <w:sz w:val="24"/>
          <w:szCs w:val="24"/>
          <w14:ligatures w14:val="none"/>
        </w:rPr>
      </w:pPr>
      <w:r w:rsidRPr="00B10124">
        <w:rPr>
          <w:rFonts w:ascii="Arial" w:eastAsia="SimSun" w:hAnsi="Arial" w:cs="Arial"/>
          <w:b/>
          <w:bCs/>
          <w:color w:val="222222"/>
          <w:kern w:val="0"/>
          <w:szCs w:val="21"/>
          <w:shd w:val="clear" w:color="auto" w:fill="FFFFFF"/>
          <w14:ligatures w14:val="none"/>
        </w:rPr>
        <w:t>Prof Wouters: 2 questions:</w:t>
      </w:r>
    </w:p>
    <w:p w14:paraId="764F251C" w14:textId="77777777" w:rsidR="00B10124" w:rsidRPr="00B10124" w:rsidRDefault="00B10124" w:rsidP="00BA5832">
      <w:pPr>
        <w:widowControl/>
        <w:numPr>
          <w:ilvl w:val="0"/>
          <w:numId w:val="24"/>
        </w:numPr>
        <w:shd w:val="clear" w:color="auto" w:fill="FFFFFF"/>
        <w:spacing w:before="60"/>
        <w:ind w:left="1080"/>
        <w:jc w:val="left"/>
        <w:textAlignment w:val="baseline"/>
        <w:rPr>
          <w:rFonts w:ascii="Arial" w:eastAsia="SimSun" w:hAnsi="Arial" w:cs="Arial"/>
          <w:b/>
          <w:bCs/>
          <w:color w:val="222222"/>
          <w:kern w:val="0"/>
          <w:szCs w:val="21"/>
          <w14:ligatures w14:val="none"/>
        </w:rPr>
      </w:pPr>
      <w:r w:rsidRPr="00B10124">
        <w:rPr>
          <w:rFonts w:ascii="Arial" w:eastAsia="SimSun" w:hAnsi="Arial" w:cs="Arial"/>
          <w:b/>
          <w:bCs/>
          <w:color w:val="222222"/>
          <w:kern w:val="0"/>
          <w:szCs w:val="21"/>
          <w:shd w:val="clear" w:color="auto" w:fill="FFFFFF"/>
          <w14:ligatures w14:val="none"/>
        </w:rPr>
        <w:t xml:space="preserve">in MOSFET technology, where is ion implantation used, which type (consider </w:t>
      </w:r>
      <w:proofErr w:type="spellStart"/>
      <w:r w:rsidRPr="00B10124">
        <w:rPr>
          <w:rFonts w:ascii="Arial" w:eastAsia="SimSun" w:hAnsi="Arial" w:cs="Arial"/>
          <w:b/>
          <w:bCs/>
          <w:color w:val="222222"/>
          <w:kern w:val="0"/>
          <w:szCs w:val="21"/>
          <w:shd w:val="clear" w:color="auto" w:fill="FFFFFF"/>
          <w14:ligatures w14:val="none"/>
        </w:rPr>
        <w:t>pMOS</w:t>
      </w:r>
      <w:proofErr w:type="spellEnd"/>
      <w:r w:rsidRPr="00B10124">
        <w:rPr>
          <w:rFonts w:ascii="Arial" w:eastAsia="SimSun" w:hAnsi="Arial" w:cs="Arial"/>
          <w:b/>
          <w:bCs/>
          <w:color w:val="222222"/>
          <w:kern w:val="0"/>
          <w:szCs w:val="21"/>
          <w:shd w:val="clear" w:color="auto" w:fill="FFFFFF"/>
          <w14:ligatures w14:val="none"/>
        </w:rPr>
        <w:t>) and why?</w:t>
      </w:r>
    </w:p>
    <w:p w14:paraId="554F9D4E" w14:textId="77777777" w:rsidR="00B10124" w:rsidRPr="00B10124" w:rsidRDefault="00B10124" w:rsidP="00BA5832">
      <w:pPr>
        <w:widowControl/>
        <w:numPr>
          <w:ilvl w:val="0"/>
          <w:numId w:val="24"/>
        </w:numPr>
        <w:shd w:val="clear" w:color="auto" w:fill="FFFFFF"/>
        <w:spacing w:after="20"/>
        <w:ind w:left="1080"/>
        <w:jc w:val="left"/>
        <w:textAlignment w:val="baseline"/>
        <w:rPr>
          <w:rFonts w:ascii="Arial" w:eastAsia="SimSun" w:hAnsi="Arial" w:cs="Arial"/>
          <w:b/>
          <w:bCs/>
          <w:color w:val="222222"/>
          <w:kern w:val="0"/>
          <w:szCs w:val="21"/>
          <w14:ligatures w14:val="none"/>
        </w:rPr>
      </w:pPr>
      <w:r w:rsidRPr="00B10124">
        <w:rPr>
          <w:rFonts w:ascii="Arial" w:eastAsia="SimSun" w:hAnsi="Arial" w:cs="Arial"/>
          <w:b/>
          <w:bCs/>
          <w:color w:val="222222"/>
          <w:kern w:val="0"/>
          <w:szCs w:val="21"/>
          <w:shd w:val="clear" w:color="auto" w:fill="FFFFFF"/>
          <w14:ligatures w14:val="none"/>
        </w:rPr>
        <w:t xml:space="preserve">which parameters of the light source can be </w:t>
      </w:r>
      <w:proofErr w:type="spellStart"/>
      <w:r w:rsidRPr="00B10124">
        <w:rPr>
          <w:rFonts w:ascii="Arial" w:eastAsia="SimSun" w:hAnsi="Arial" w:cs="Arial"/>
          <w:b/>
          <w:bCs/>
          <w:color w:val="222222"/>
          <w:kern w:val="0"/>
          <w:szCs w:val="21"/>
          <w:shd w:val="clear" w:color="auto" w:fill="FFFFFF"/>
          <w14:ligatures w14:val="none"/>
        </w:rPr>
        <w:t>optimised</w:t>
      </w:r>
      <w:proofErr w:type="spellEnd"/>
      <w:r w:rsidRPr="00B10124">
        <w:rPr>
          <w:rFonts w:ascii="Arial" w:eastAsia="SimSun" w:hAnsi="Arial" w:cs="Arial"/>
          <w:b/>
          <w:bCs/>
          <w:color w:val="222222"/>
          <w:kern w:val="0"/>
          <w:szCs w:val="21"/>
          <w:shd w:val="clear" w:color="auto" w:fill="FFFFFF"/>
          <w14:ligatures w14:val="none"/>
        </w:rPr>
        <w:t xml:space="preserve"> to get the highest possible resolution in patterning</w:t>
      </w:r>
    </w:p>
    <w:p w14:paraId="6A52962B" w14:textId="77777777" w:rsidR="00B10124" w:rsidRPr="00B10124" w:rsidRDefault="00B10124" w:rsidP="00B10124">
      <w:pPr>
        <w:widowControl/>
        <w:shd w:val="clear" w:color="auto" w:fill="FFFFFF"/>
        <w:spacing w:before="100" w:after="100"/>
        <w:jc w:val="left"/>
        <w:rPr>
          <w:rFonts w:ascii="SimSun" w:eastAsia="SimSun" w:hAnsi="SimSun" w:cs="SimSun"/>
          <w:kern w:val="0"/>
          <w:sz w:val="24"/>
          <w:szCs w:val="24"/>
          <w14:ligatures w14:val="none"/>
        </w:rPr>
      </w:pPr>
      <w:r w:rsidRPr="00B10124">
        <w:rPr>
          <w:rFonts w:ascii="Arial" w:eastAsia="SimSun" w:hAnsi="Arial" w:cs="Arial"/>
          <w:b/>
          <w:bCs/>
          <w:color w:val="222222"/>
          <w:kern w:val="0"/>
          <w:szCs w:val="21"/>
          <w:shd w:val="clear" w:color="auto" w:fill="FFFFFF"/>
          <w14:ligatures w14:val="none"/>
        </w:rPr>
        <w:t>Prof Van Hoof: 5 questions</w:t>
      </w:r>
    </w:p>
    <w:p w14:paraId="7D57F1D8" w14:textId="77777777" w:rsidR="00B10124" w:rsidRPr="00B10124" w:rsidRDefault="00B10124" w:rsidP="00BA5832">
      <w:pPr>
        <w:widowControl/>
        <w:numPr>
          <w:ilvl w:val="0"/>
          <w:numId w:val="25"/>
        </w:numPr>
        <w:shd w:val="clear" w:color="auto" w:fill="FFFFFF"/>
        <w:spacing w:before="60" w:after="20"/>
        <w:ind w:left="1080"/>
        <w:jc w:val="left"/>
        <w:textAlignment w:val="baseline"/>
        <w:rPr>
          <w:rFonts w:ascii="Arial" w:eastAsia="SimSun" w:hAnsi="Arial" w:cs="Arial"/>
          <w:b/>
          <w:bCs/>
          <w:color w:val="222222"/>
          <w:kern w:val="0"/>
          <w:szCs w:val="21"/>
          <w14:ligatures w14:val="none"/>
        </w:rPr>
      </w:pPr>
      <w:r w:rsidRPr="00B10124">
        <w:rPr>
          <w:rFonts w:ascii="Arial" w:eastAsia="SimSun" w:hAnsi="Arial" w:cs="Arial"/>
          <w:b/>
          <w:bCs/>
          <w:color w:val="222222"/>
          <w:kern w:val="0"/>
          <w:szCs w:val="21"/>
          <w:shd w:val="clear" w:color="auto" w:fill="FFFFFF"/>
          <w14:ligatures w14:val="none"/>
        </w:rPr>
        <w:t>can a material by biocompatible but not biostable? Give examples.</w:t>
      </w:r>
    </w:p>
    <w:p w14:paraId="31E5DFD5" w14:textId="77777777" w:rsidR="00B10124" w:rsidRPr="00B10124" w:rsidRDefault="00B10124" w:rsidP="00B10124">
      <w:pPr>
        <w:widowControl/>
        <w:shd w:val="clear" w:color="auto" w:fill="FFFFFF"/>
        <w:spacing w:before="60"/>
        <w:ind w:left="1080"/>
        <w:jc w:val="left"/>
        <w:rPr>
          <w:rFonts w:ascii="SimSun" w:eastAsia="SimSun" w:hAnsi="SimSun" w:cs="SimSun"/>
          <w:kern w:val="0"/>
          <w:sz w:val="24"/>
          <w:szCs w:val="24"/>
          <w14:ligatures w14:val="none"/>
        </w:rPr>
      </w:pPr>
      <w:r w:rsidRPr="00B10124">
        <w:rPr>
          <w:rFonts w:ascii="Arial" w:eastAsia="SimSun" w:hAnsi="Arial" w:cs="Arial"/>
          <w:color w:val="222222"/>
          <w:kern w:val="0"/>
          <w:szCs w:val="21"/>
          <w:shd w:val="clear" w:color="auto" w:fill="FFFFFF"/>
          <w14:ligatures w14:val="none"/>
        </w:rPr>
        <w:t>A material that is biocompatible but not biostable may initially be safe for use in the body, but it may eventually break down or degrade over time. This can lead to the release of harmful substances into the body, which can cause adverse reactions.</w:t>
      </w:r>
    </w:p>
    <w:p w14:paraId="5AC8CBAA" w14:textId="77777777" w:rsidR="00B10124" w:rsidRPr="00B10124" w:rsidRDefault="00B10124" w:rsidP="00B10124">
      <w:pPr>
        <w:widowControl/>
        <w:shd w:val="clear" w:color="auto" w:fill="FFFFFF"/>
        <w:ind w:left="1080"/>
        <w:jc w:val="left"/>
        <w:rPr>
          <w:rFonts w:ascii="SimSun" w:eastAsia="SimSun" w:hAnsi="SimSun" w:cs="SimSun"/>
          <w:kern w:val="0"/>
          <w:sz w:val="24"/>
          <w:szCs w:val="24"/>
          <w14:ligatures w14:val="none"/>
        </w:rPr>
      </w:pPr>
      <w:r w:rsidRPr="00B10124">
        <w:rPr>
          <w:rFonts w:ascii="Arial" w:eastAsia="SimSun" w:hAnsi="Arial" w:cs="Arial"/>
          <w:color w:val="222222"/>
          <w:kern w:val="0"/>
          <w:szCs w:val="21"/>
          <w:shd w:val="clear" w:color="auto" w:fill="FFFFFF"/>
          <w14:ligatures w14:val="none"/>
        </w:rPr>
        <w:t>For example, a metal implants that is biocompatible may initially be safe for use in the body. However, the metal may eventually corrode or wear away over time. This can lead to the release of metal ions into the body, which can cause inflammation </w:t>
      </w:r>
    </w:p>
    <w:p w14:paraId="643A1811" w14:textId="77777777" w:rsidR="00B10124" w:rsidRPr="00B10124" w:rsidRDefault="00B10124" w:rsidP="00B10124">
      <w:pPr>
        <w:widowControl/>
        <w:shd w:val="clear" w:color="auto" w:fill="FFFFFF"/>
        <w:spacing w:before="60" w:after="20"/>
        <w:jc w:val="left"/>
        <w:rPr>
          <w:rFonts w:ascii="SimSun" w:eastAsia="SimSun" w:hAnsi="SimSun" w:cs="SimSun"/>
          <w:kern w:val="0"/>
          <w:sz w:val="24"/>
          <w:szCs w:val="24"/>
          <w14:ligatures w14:val="none"/>
        </w:rPr>
      </w:pPr>
    </w:p>
    <w:p w14:paraId="23BA1FD1" w14:textId="77777777" w:rsidR="00B10124" w:rsidRPr="00B10124" w:rsidRDefault="00B10124" w:rsidP="00B10124">
      <w:pPr>
        <w:widowControl/>
        <w:shd w:val="clear" w:color="auto" w:fill="FFFFFF"/>
        <w:spacing w:before="60"/>
        <w:ind w:left="720"/>
        <w:jc w:val="left"/>
        <w:rPr>
          <w:rFonts w:ascii="SimSun" w:eastAsia="SimSun" w:hAnsi="SimSun" w:cs="SimSun"/>
          <w:kern w:val="0"/>
          <w:sz w:val="24"/>
          <w:szCs w:val="24"/>
          <w14:ligatures w14:val="none"/>
        </w:rPr>
      </w:pPr>
    </w:p>
    <w:p w14:paraId="36634E06" w14:textId="77777777" w:rsidR="00B10124" w:rsidRPr="00B10124" w:rsidRDefault="00B10124" w:rsidP="00BA5832">
      <w:pPr>
        <w:widowControl/>
        <w:numPr>
          <w:ilvl w:val="0"/>
          <w:numId w:val="26"/>
        </w:numPr>
        <w:shd w:val="clear" w:color="auto" w:fill="FFFFFF"/>
        <w:spacing w:after="20"/>
        <w:ind w:left="1080"/>
        <w:jc w:val="left"/>
        <w:textAlignment w:val="baseline"/>
        <w:rPr>
          <w:rFonts w:ascii="Arial" w:eastAsia="SimSun" w:hAnsi="Arial" w:cs="Arial"/>
          <w:b/>
          <w:bCs/>
          <w:color w:val="222222"/>
          <w:kern w:val="0"/>
          <w:szCs w:val="21"/>
          <w14:ligatures w14:val="none"/>
        </w:rPr>
      </w:pPr>
      <w:r w:rsidRPr="00B10124">
        <w:rPr>
          <w:rFonts w:ascii="Arial" w:eastAsia="SimSun" w:hAnsi="Arial" w:cs="Arial"/>
          <w:b/>
          <w:bCs/>
          <w:color w:val="222222"/>
          <w:kern w:val="0"/>
          <w:szCs w:val="21"/>
          <w:shd w:val="clear" w:color="auto" w:fill="FFFFFF"/>
          <w14:ligatures w14:val="none"/>
        </w:rPr>
        <w:t xml:space="preserve">what are </w:t>
      </w:r>
      <w:proofErr w:type="spellStart"/>
      <w:r w:rsidRPr="00B10124">
        <w:rPr>
          <w:rFonts w:ascii="Arial" w:eastAsia="SimSun" w:hAnsi="Arial" w:cs="Arial"/>
          <w:b/>
          <w:bCs/>
          <w:color w:val="222222"/>
          <w:kern w:val="0"/>
          <w:szCs w:val="21"/>
          <w:shd w:val="clear" w:color="auto" w:fill="FFFFFF"/>
          <w14:ligatures w14:val="none"/>
        </w:rPr>
        <w:t>microbumps</w:t>
      </w:r>
      <w:proofErr w:type="spellEnd"/>
    </w:p>
    <w:p w14:paraId="59333265" w14:textId="77777777" w:rsidR="006B47A4" w:rsidRDefault="006B47A4"/>
    <w:sectPr w:rsidR="006B47A4">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6" w:author="Alan Xu" w:date="2024-06-26T19:04:00Z" w:initials="TX">
    <w:p w14:paraId="0AE9C6E9" w14:textId="77777777" w:rsidR="005A3D07" w:rsidRDefault="005A3D07" w:rsidP="005A3D07">
      <w:pPr>
        <w:jc w:val="left"/>
      </w:pPr>
      <w:r>
        <w:rPr>
          <w:rStyle w:val="CommentReference"/>
        </w:rPr>
        <w:annotationRef/>
      </w:r>
      <w:r>
        <w:rPr>
          <w:color w:val="000000"/>
          <w:sz w:val="20"/>
          <w:szCs w:val="20"/>
        </w:rPr>
        <w:t>帮我看一下</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AE9C6E9"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C8B7995" w16cex:dateUtc="2024-06-26T17:04:00Z">
    <w16cex:extLst>
      <w16:ext w16:uri="{CE6994B0-6A32-4C9F-8C6B-6E91EDA988CE}">
        <cr:reactions xmlns:cr="http://schemas.microsoft.com/office/comments/2020/reactions">
          <cr:reaction reactionType="1">
            <cr:reactionInfo dateUtc="2024-06-27T07:28:29Z">
              <cr:user userId="S::tianle.xu@student.kuleuven.be::dda33797-b967-4f6f-aa20-467c53b79fd4" userProvider="AD" userName="Alan Xu"/>
            </cr:reactionInfo>
          </cr:reaction>
        </cr:reactions>
      </w16:ext>
    </w16cex:extLst>
  </w16cex:commentExtensible>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AE9C6E9" w16cid:durableId="3C8B799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BC2312" w14:textId="77777777" w:rsidR="009F3405" w:rsidRDefault="009F3405" w:rsidP="001C2737">
      <w:r>
        <w:separator/>
      </w:r>
    </w:p>
  </w:endnote>
  <w:endnote w:type="continuationSeparator" w:id="0">
    <w:p w14:paraId="73571A92" w14:textId="77777777" w:rsidR="009F3405" w:rsidRDefault="009F3405" w:rsidP="001C2737">
      <w:r>
        <w:continuationSeparator/>
      </w:r>
    </w:p>
  </w:endnote>
  <w:endnote w:type="continuationNotice" w:id="1">
    <w:p w14:paraId="68D136DA" w14:textId="77777777" w:rsidR="009F3405" w:rsidRDefault="009F340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modern"/>
    <w:pitch w:val="fixed"/>
    <w:sig w:usb0="00000001" w:usb1="080E0000" w:usb2="00000010" w:usb3="00000000" w:csb0="0004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Roboto">
    <w:charset w:val="00"/>
    <w:family w:val="auto"/>
    <w:pitch w:val="variable"/>
    <w:sig w:usb0="E0000AFF" w:usb1="5000217F" w:usb2="00000021" w:usb3="00000000" w:csb0="0000019F" w:csb1="00000000"/>
  </w:font>
  <w:font w:name="DengXian Light">
    <w:altName w:val="等线 Light"/>
    <w:panose1 w:val="00000000000000000000"/>
    <w:charset w:val="86"/>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2B78E3" w14:textId="77777777" w:rsidR="009F3405" w:rsidRDefault="009F3405" w:rsidP="001C2737">
      <w:r>
        <w:separator/>
      </w:r>
    </w:p>
  </w:footnote>
  <w:footnote w:type="continuationSeparator" w:id="0">
    <w:p w14:paraId="246A78E6" w14:textId="77777777" w:rsidR="009F3405" w:rsidRDefault="009F3405" w:rsidP="001C2737">
      <w:r>
        <w:continuationSeparator/>
      </w:r>
    </w:p>
  </w:footnote>
  <w:footnote w:type="continuationNotice" w:id="1">
    <w:p w14:paraId="3638B647" w14:textId="77777777" w:rsidR="009F3405" w:rsidRDefault="009F340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857845"/>
    <w:multiLevelType w:val="multilevel"/>
    <w:tmpl w:val="6F4C1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EF0ABD"/>
    <w:multiLevelType w:val="multilevel"/>
    <w:tmpl w:val="42842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5A0781"/>
    <w:multiLevelType w:val="multilevel"/>
    <w:tmpl w:val="39C21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5A2113"/>
    <w:multiLevelType w:val="multilevel"/>
    <w:tmpl w:val="F790E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A1399A"/>
    <w:multiLevelType w:val="multilevel"/>
    <w:tmpl w:val="04CC7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D9268A"/>
    <w:multiLevelType w:val="multilevel"/>
    <w:tmpl w:val="7BF4A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A270F4"/>
    <w:multiLevelType w:val="multilevel"/>
    <w:tmpl w:val="07D60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EC5E9D"/>
    <w:multiLevelType w:val="multilevel"/>
    <w:tmpl w:val="DBC22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303641"/>
    <w:multiLevelType w:val="multilevel"/>
    <w:tmpl w:val="247E7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2D2BC8"/>
    <w:multiLevelType w:val="multilevel"/>
    <w:tmpl w:val="C32AC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B12BDB"/>
    <w:multiLevelType w:val="multilevel"/>
    <w:tmpl w:val="45E02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C23492"/>
    <w:multiLevelType w:val="multilevel"/>
    <w:tmpl w:val="0CEE6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F744EF"/>
    <w:multiLevelType w:val="multilevel"/>
    <w:tmpl w:val="AE6C0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1D474F"/>
    <w:multiLevelType w:val="multilevel"/>
    <w:tmpl w:val="C598C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A52019"/>
    <w:multiLevelType w:val="multilevel"/>
    <w:tmpl w:val="1806E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4D16EE"/>
    <w:multiLevelType w:val="multilevel"/>
    <w:tmpl w:val="CBD2D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C654EFC"/>
    <w:multiLevelType w:val="multilevel"/>
    <w:tmpl w:val="E0189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48A48A5"/>
    <w:multiLevelType w:val="multilevel"/>
    <w:tmpl w:val="5DCE1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7380D59"/>
    <w:multiLevelType w:val="multilevel"/>
    <w:tmpl w:val="683AD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7C46933"/>
    <w:multiLevelType w:val="multilevel"/>
    <w:tmpl w:val="1A06C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82D37C9"/>
    <w:multiLevelType w:val="multilevel"/>
    <w:tmpl w:val="D494B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8B21694"/>
    <w:multiLevelType w:val="multilevel"/>
    <w:tmpl w:val="BCDE2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8DD1102"/>
    <w:multiLevelType w:val="multilevel"/>
    <w:tmpl w:val="5D9A6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9091F73"/>
    <w:multiLevelType w:val="multilevel"/>
    <w:tmpl w:val="698A4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C9128D3"/>
    <w:multiLevelType w:val="multilevel"/>
    <w:tmpl w:val="B6C65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DAA49CE"/>
    <w:multiLevelType w:val="multilevel"/>
    <w:tmpl w:val="4162C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2436541">
    <w:abstractNumId w:val="20"/>
  </w:num>
  <w:num w:numId="2" w16cid:durableId="274793647">
    <w:abstractNumId w:val="3"/>
  </w:num>
  <w:num w:numId="3" w16cid:durableId="2051958260">
    <w:abstractNumId w:val="16"/>
  </w:num>
  <w:num w:numId="4" w16cid:durableId="639771674">
    <w:abstractNumId w:val="0"/>
  </w:num>
  <w:num w:numId="5" w16cid:durableId="2011324979">
    <w:abstractNumId w:val="6"/>
  </w:num>
  <w:num w:numId="6" w16cid:durableId="2000841931">
    <w:abstractNumId w:val="21"/>
  </w:num>
  <w:num w:numId="7" w16cid:durableId="953289103">
    <w:abstractNumId w:val="24"/>
  </w:num>
  <w:num w:numId="8" w16cid:durableId="874003229">
    <w:abstractNumId w:val="14"/>
  </w:num>
  <w:num w:numId="9" w16cid:durableId="716973589">
    <w:abstractNumId w:val="19"/>
  </w:num>
  <w:num w:numId="10" w16cid:durableId="1912082957">
    <w:abstractNumId w:val="8"/>
  </w:num>
  <w:num w:numId="11" w16cid:durableId="1159156949">
    <w:abstractNumId w:val="5"/>
  </w:num>
  <w:num w:numId="12" w16cid:durableId="1442530020">
    <w:abstractNumId w:val="7"/>
  </w:num>
  <w:num w:numId="13" w16cid:durableId="1772776744">
    <w:abstractNumId w:val="22"/>
  </w:num>
  <w:num w:numId="14" w16cid:durableId="1503929267">
    <w:abstractNumId w:val="18"/>
  </w:num>
  <w:num w:numId="15" w16cid:durableId="1511263111">
    <w:abstractNumId w:val="9"/>
  </w:num>
  <w:num w:numId="16" w16cid:durableId="2085562452">
    <w:abstractNumId w:val="25"/>
  </w:num>
  <w:num w:numId="17" w16cid:durableId="596403896">
    <w:abstractNumId w:val="15"/>
  </w:num>
  <w:num w:numId="18" w16cid:durableId="930427501">
    <w:abstractNumId w:val="17"/>
  </w:num>
  <w:num w:numId="19" w16cid:durableId="1906600443">
    <w:abstractNumId w:val="10"/>
  </w:num>
  <w:num w:numId="20" w16cid:durableId="1919169246">
    <w:abstractNumId w:val="1"/>
  </w:num>
  <w:num w:numId="21" w16cid:durableId="450057399">
    <w:abstractNumId w:val="4"/>
  </w:num>
  <w:num w:numId="22" w16cid:durableId="193925768">
    <w:abstractNumId w:val="12"/>
  </w:num>
  <w:num w:numId="23" w16cid:durableId="1594511423">
    <w:abstractNumId w:val="2"/>
  </w:num>
  <w:num w:numId="24" w16cid:durableId="1152912699">
    <w:abstractNumId w:val="11"/>
  </w:num>
  <w:num w:numId="25" w16cid:durableId="1530533078">
    <w:abstractNumId w:val="13"/>
  </w:num>
  <w:num w:numId="26" w16cid:durableId="1471053604">
    <w:abstractNumId w:val="2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lan Xu">
    <w15:presenceInfo w15:providerId="AD" w15:userId="S::tianle.xu@student.kuleuven.be::dda33797-b967-4f6f-aa20-467c53b79fd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2CE"/>
    <w:rsid w:val="0000747E"/>
    <w:rsid w:val="00034854"/>
    <w:rsid w:val="00036965"/>
    <w:rsid w:val="0005640C"/>
    <w:rsid w:val="00061A03"/>
    <w:rsid w:val="00070695"/>
    <w:rsid w:val="0007164B"/>
    <w:rsid w:val="00085FD6"/>
    <w:rsid w:val="00086888"/>
    <w:rsid w:val="0009207F"/>
    <w:rsid w:val="000A41BA"/>
    <w:rsid w:val="000B0F02"/>
    <w:rsid w:val="000C5175"/>
    <w:rsid w:val="000E0D26"/>
    <w:rsid w:val="000E28E9"/>
    <w:rsid w:val="000E2DA4"/>
    <w:rsid w:val="00113BE7"/>
    <w:rsid w:val="001179BE"/>
    <w:rsid w:val="001730D8"/>
    <w:rsid w:val="001A402D"/>
    <w:rsid w:val="001A751D"/>
    <w:rsid w:val="001C2737"/>
    <w:rsid w:val="001C4B40"/>
    <w:rsid w:val="00212041"/>
    <w:rsid w:val="002142CE"/>
    <w:rsid w:val="00214857"/>
    <w:rsid w:val="00220642"/>
    <w:rsid w:val="0026163E"/>
    <w:rsid w:val="00261C9A"/>
    <w:rsid w:val="00266D94"/>
    <w:rsid w:val="00281401"/>
    <w:rsid w:val="0028673B"/>
    <w:rsid w:val="002A31E1"/>
    <w:rsid w:val="002C0E3A"/>
    <w:rsid w:val="002D4ED6"/>
    <w:rsid w:val="002D54D8"/>
    <w:rsid w:val="002E7627"/>
    <w:rsid w:val="002F2D58"/>
    <w:rsid w:val="002F3FB3"/>
    <w:rsid w:val="002F451C"/>
    <w:rsid w:val="003171A7"/>
    <w:rsid w:val="0032097D"/>
    <w:rsid w:val="003303DF"/>
    <w:rsid w:val="00335B77"/>
    <w:rsid w:val="003408FE"/>
    <w:rsid w:val="00365E60"/>
    <w:rsid w:val="00367529"/>
    <w:rsid w:val="00371585"/>
    <w:rsid w:val="003940B7"/>
    <w:rsid w:val="00396F0B"/>
    <w:rsid w:val="003D2D70"/>
    <w:rsid w:val="003D60E6"/>
    <w:rsid w:val="00400438"/>
    <w:rsid w:val="00415CE7"/>
    <w:rsid w:val="004241FB"/>
    <w:rsid w:val="004254AC"/>
    <w:rsid w:val="00452929"/>
    <w:rsid w:val="004542D4"/>
    <w:rsid w:val="004611E5"/>
    <w:rsid w:val="004A1049"/>
    <w:rsid w:val="004A2787"/>
    <w:rsid w:val="004B2598"/>
    <w:rsid w:val="004B771E"/>
    <w:rsid w:val="004E656F"/>
    <w:rsid w:val="004F3BF6"/>
    <w:rsid w:val="00521E72"/>
    <w:rsid w:val="00525DAE"/>
    <w:rsid w:val="005275AA"/>
    <w:rsid w:val="005314D4"/>
    <w:rsid w:val="00537AD6"/>
    <w:rsid w:val="00550F1A"/>
    <w:rsid w:val="0056451B"/>
    <w:rsid w:val="005972C2"/>
    <w:rsid w:val="005A3D07"/>
    <w:rsid w:val="005B41AB"/>
    <w:rsid w:val="005C039F"/>
    <w:rsid w:val="005C76CC"/>
    <w:rsid w:val="005D0C70"/>
    <w:rsid w:val="005D2E6A"/>
    <w:rsid w:val="005E1C11"/>
    <w:rsid w:val="005E658D"/>
    <w:rsid w:val="00611803"/>
    <w:rsid w:val="00621DD7"/>
    <w:rsid w:val="006457C0"/>
    <w:rsid w:val="0065024C"/>
    <w:rsid w:val="00662A05"/>
    <w:rsid w:val="00664BAF"/>
    <w:rsid w:val="006655A7"/>
    <w:rsid w:val="006700B8"/>
    <w:rsid w:val="00686DBD"/>
    <w:rsid w:val="006969FE"/>
    <w:rsid w:val="006A04B6"/>
    <w:rsid w:val="006B0146"/>
    <w:rsid w:val="006B37BD"/>
    <w:rsid w:val="006B47A4"/>
    <w:rsid w:val="006C18BB"/>
    <w:rsid w:val="006C6663"/>
    <w:rsid w:val="006F5F0E"/>
    <w:rsid w:val="007024BA"/>
    <w:rsid w:val="0070295C"/>
    <w:rsid w:val="00710FC4"/>
    <w:rsid w:val="007137EC"/>
    <w:rsid w:val="00716943"/>
    <w:rsid w:val="00732D1C"/>
    <w:rsid w:val="0075248C"/>
    <w:rsid w:val="00752A4A"/>
    <w:rsid w:val="007572E6"/>
    <w:rsid w:val="00760A13"/>
    <w:rsid w:val="00766409"/>
    <w:rsid w:val="00791BCE"/>
    <w:rsid w:val="00797A69"/>
    <w:rsid w:val="007A36CD"/>
    <w:rsid w:val="007D17CE"/>
    <w:rsid w:val="00801F73"/>
    <w:rsid w:val="00832451"/>
    <w:rsid w:val="00852DBC"/>
    <w:rsid w:val="008906BA"/>
    <w:rsid w:val="00894853"/>
    <w:rsid w:val="008D5E11"/>
    <w:rsid w:val="008E51A0"/>
    <w:rsid w:val="0090633F"/>
    <w:rsid w:val="00917932"/>
    <w:rsid w:val="00935159"/>
    <w:rsid w:val="00943F23"/>
    <w:rsid w:val="0095658B"/>
    <w:rsid w:val="00956F5C"/>
    <w:rsid w:val="00966BF8"/>
    <w:rsid w:val="00966DFC"/>
    <w:rsid w:val="00975358"/>
    <w:rsid w:val="009808A8"/>
    <w:rsid w:val="00992E3D"/>
    <w:rsid w:val="009C2FFE"/>
    <w:rsid w:val="009D1559"/>
    <w:rsid w:val="009F3405"/>
    <w:rsid w:val="00A014C5"/>
    <w:rsid w:val="00A16735"/>
    <w:rsid w:val="00A27D6B"/>
    <w:rsid w:val="00A43798"/>
    <w:rsid w:val="00A51C88"/>
    <w:rsid w:val="00A6548A"/>
    <w:rsid w:val="00A76CBD"/>
    <w:rsid w:val="00A7759C"/>
    <w:rsid w:val="00A9420E"/>
    <w:rsid w:val="00AC3B77"/>
    <w:rsid w:val="00AD5730"/>
    <w:rsid w:val="00AE08C9"/>
    <w:rsid w:val="00AE2181"/>
    <w:rsid w:val="00AF6835"/>
    <w:rsid w:val="00B10124"/>
    <w:rsid w:val="00B1066A"/>
    <w:rsid w:val="00B36F21"/>
    <w:rsid w:val="00BA5832"/>
    <w:rsid w:val="00BC382E"/>
    <w:rsid w:val="00BC6C86"/>
    <w:rsid w:val="00BE6EFC"/>
    <w:rsid w:val="00C37FD8"/>
    <w:rsid w:val="00C57D90"/>
    <w:rsid w:val="00C624E9"/>
    <w:rsid w:val="00CA0141"/>
    <w:rsid w:val="00CC021B"/>
    <w:rsid w:val="00CC10B9"/>
    <w:rsid w:val="00D37232"/>
    <w:rsid w:val="00D40936"/>
    <w:rsid w:val="00D754B1"/>
    <w:rsid w:val="00D961D8"/>
    <w:rsid w:val="00DD01CB"/>
    <w:rsid w:val="00E060E0"/>
    <w:rsid w:val="00E065D8"/>
    <w:rsid w:val="00E11F63"/>
    <w:rsid w:val="00E14FC9"/>
    <w:rsid w:val="00E26D60"/>
    <w:rsid w:val="00E621EB"/>
    <w:rsid w:val="00E6261D"/>
    <w:rsid w:val="00E65B58"/>
    <w:rsid w:val="00E82D8A"/>
    <w:rsid w:val="00E84B70"/>
    <w:rsid w:val="00E95D04"/>
    <w:rsid w:val="00E95FD7"/>
    <w:rsid w:val="00EA0B9C"/>
    <w:rsid w:val="00EA15AC"/>
    <w:rsid w:val="00EB6CAF"/>
    <w:rsid w:val="00EC582A"/>
    <w:rsid w:val="00ED74F0"/>
    <w:rsid w:val="00EE67FF"/>
    <w:rsid w:val="00F010B0"/>
    <w:rsid w:val="00F05594"/>
    <w:rsid w:val="00F07780"/>
    <w:rsid w:val="00F24556"/>
    <w:rsid w:val="00F47026"/>
    <w:rsid w:val="00F5005B"/>
    <w:rsid w:val="00F50390"/>
    <w:rsid w:val="00F554F6"/>
    <w:rsid w:val="00F63290"/>
    <w:rsid w:val="00F81FB6"/>
    <w:rsid w:val="00F90E41"/>
    <w:rsid w:val="00F943F9"/>
    <w:rsid w:val="00F96E99"/>
    <w:rsid w:val="00FA46BA"/>
    <w:rsid w:val="00FC1A69"/>
    <w:rsid w:val="00FC27CA"/>
    <w:rsid w:val="00FC4042"/>
    <w:rsid w:val="00FE749E"/>
    <w:rsid w:val="00FE7D5E"/>
    <w:rsid w:val="00FF0F7B"/>
    <w:rsid w:val="00FF5586"/>
    <w:rsid w:val="00FF7980"/>
    <w:rsid w:val="06031AB8"/>
    <w:rsid w:val="076EF580"/>
    <w:rsid w:val="0C7F150F"/>
    <w:rsid w:val="0D6F4B15"/>
    <w:rsid w:val="16FA94BF"/>
    <w:rsid w:val="1EFF8DD9"/>
    <w:rsid w:val="1F580899"/>
    <w:rsid w:val="2304DB5D"/>
    <w:rsid w:val="262EB443"/>
    <w:rsid w:val="2BAD4CCD"/>
    <w:rsid w:val="31600F5D"/>
    <w:rsid w:val="33A81F47"/>
    <w:rsid w:val="3D6469A2"/>
    <w:rsid w:val="3FFA1735"/>
    <w:rsid w:val="4246F56C"/>
    <w:rsid w:val="461A8A41"/>
    <w:rsid w:val="47B490AA"/>
    <w:rsid w:val="496B84CB"/>
    <w:rsid w:val="4A82C6B7"/>
    <w:rsid w:val="4E78AEEA"/>
    <w:rsid w:val="5307008A"/>
    <w:rsid w:val="5AD82492"/>
    <w:rsid w:val="614CAD44"/>
    <w:rsid w:val="62FF1938"/>
    <w:rsid w:val="64D09772"/>
    <w:rsid w:val="661B2D50"/>
    <w:rsid w:val="67A8B33A"/>
    <w:rsid w:val="6C2A78F1"/>
    <w:rsid w:val="6DA52308"/>
    <w:rsid w:val="6E7CC9C9"/>
    <w:rsid w:val="7114C5E0"/>
    <w:rsid w:val="74C930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E4C39"/>
  <w15:chartTrackingRefBased/>
  <w15:docId w15:val="{0F170F1D-C31F-4FD6-A0E4-AD717C8A0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3">
    <w:name w:val="heading 3"/>
    <w:basedOn w:val="Normal"/>
    <w:link w:val="Heading3Char"/>
    <w:uiPriority w:val="9"/>
    <w:qFormat/>
    <w:rsid w:val="00B10124"/>
    <w:pPr>
      <w:widowControl/>
      <w:spacing w:before="100" w:beforeAutospacing="1" w:after="100" w:afterAutospacing="1"/>
      <w:jc w:val="left"/>
      <w:outlineLvl w:val="2"/>
    </w:pPr>
    <w:rPr>
      <w:rFonts w:ascii="SimSun" w:eastAsia="SimSun" w:hAnsi="SimSun" w:cs="SimSun"/>
      <w:b/>
      <w:bCs/>
      <w:kern w:val="0"/>
      <w:sz w:val="27"/>
      <w:szCs w:val="27"/>
      <w14:ligatures w14:val="none"/>
    </w:rPr>
  </w:style>
  <w:style w:type="paragraph" w:styleId="Heading4">
    <w:name w:val="heading 4"/>
    <w:basedOn w:val="Normal"/>
    <w:link w:val="Heading4Char"/>
    <w:uiPriority w:val="9"/>
    <w:qFormat/>
    <w:rsid w:val="00B10124"/>
    <w:pPr>
      <w:widowControl/>
      <w:spacing w:before="100" w:beforeAutospacing="1" w:after="100" w:afterAutospacing="1"/>
      <w:jc w:val="left"/>
      <w:outlineLvl w:val="3"/>
    </w:pPr>
    <w:rPr>
      <w:rFonts w:ascii="SimSun" w:eastAsia="SimSun" w:hAnsi="SimSun" w:cs="SimSu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10124"/>
    <w:rPr>
      <w:rFonts w:ascii="SimSun" w:eastAsia="SimSun" w:hAnsi="SimSun" w:cs="SimSun"/>
      <w:b/>
      <w:bCs/>
      <w:kern w:val="0"/>
      <w:sz w:val="27"/>
      <w:szCs w:val="27"/>
      <w14:ligatures w14:val="none"/>
    </w:rPr>
  </w:style>
  <w:style w:type="character" w:customStyle="1" w:styleId="Heading4Char">
    <w:name w:val="Heading 4 Char"/>
    <w:basedOn w:val="DefaultParagraphFont"/>
    <w:link w:val="Heading4"/>
    <w:uiPriority w:val="9"/>
    <w:rsid w:val="00B10124"/>
    <w:rPr>
      <w:rFonts w:ascii="SimSun" w:eastAsia="SimSun" w:hAnsi="SimSun" w:cs="SimSun"/>
      <w:b/>
      <w:bCs/>
      <w:kern w:val="0"/>
      <w:sz w:val="24"/>
      <w:szCs w:val="24"/>
      <w14:ligatures w14:val="none"/>
    </w:rPr>
  </w:style>
  <w:style w:type="paragraph" w:styleId="NormalWeb">
    <w:name w:val="Normal (Web)"/>
    <w:basedOn w:val="Normal"/>
    <w:uiPriority w:val="99"/>
    <w:semiHidden/>
    <w:unhideWhenUsed/>
    <w:rsid w:val="00B10124"/>
    <w:pPr>
      <w:widowControl/>
      <w:spacing w:before="100" w:beforeAutospacing="1" w:after="100" w:afterAutospacing="1"/>
      <w:jc w:val="left"/>
    </w:pPr>
    <w:rPr>
      <w:rFonts w:ascii="SimSun" w:eastAsia="SimSun" w:hAnsi="SimSun" w:cs="SimSun"/>
      <w:kern w:val="0"/>
      <w:sz w:val="24"/>
      <w:szCs w:val="24"/>
      <w14:ligatures w14:val="none"/>
    </w:rPr>
  </w:style>
  <w:style w:type="character" w:customStyle="1" w:styleId="apple-tab-span">
    <w:name w:val="apple-tab-span"/>
    <w:basedOn w:val="DefaultParagraphFont"/>
    <w:rsid w:val="00B10124"/>
  </w:style>
  <w:style w:type="character" w:styleId="Hyperlink">
    <w:name w:val="Hyperlink"/>
    <w:basedOn w:val="DefaultParagraphFont"/>
    <w:uiPriority w:val="99"/>
    <w:semiHidden/>
    <w:unhideWhenUsed/>
    <w:rsid w:val="00B10124"/>
    <w:rPr>
      <w:color w:val="0000FF"/>
      <w:u w:val="single"/>
    </w:rPr>
  </w:style>
  <w:style w:type="paragraph" w:styleId="Date">
    <w:name w:val="Date"/>
    <w:basedOn w:val="Normal"/>
    <w:next w:val="Normal"/>
    <w:link w:val="DateChar"/>
    <w:uiPriority w:val="99"/>
    <w:semiHidden/>
    <w:unhideWhenUsed/>
    <w:rsid w:val="00452929"/>
    <w:pPr>
      <w:ind w:leftChars="2500" w:left="100"/>
    </w:pPr>
  </w:style>
  <w:style w:type="character" w:customStyle="1" w:styleId="DateChar">
    <w:name w:val="Date Char"/>
    <w:basedOn w:val="DefaultParagraphFont"/>
    <w:link w:val="Date"/>
    <w:uiPriority w:val="99"/>
    <w:semiHidden/>
    <w:rsid w:val="00452929"/>
  </w:style>
  <w:style w:type="paragraph" w:styleId="ListParagraph">
    <w:name w:val="List Paragraph"/>
    <w:basedOn w:val="Normal"/>
    <w:uiPriority w:val="34"/>
    <w:qFormat/>
    <w:rsid w:val="000E0D26"/>
    <w:pPr>
      <w:ind w:firstLineChars="200" w:firstLine="420"/>
    </w:pPr>
  </w:style>
  <w:style w:type="paragraph" w:styleId="Header">
    <w:name w:val="header"/>
    <w:basedOn w:val="Normal"/>
    <w:link w:val="HeaderChar"/>
    <w:uiPriority w:val="99"/>
    <w:unhideWhenUsed/>
    <w:rsid w:val="001C2737"/>
    <w:pPr>
      <w:tabs>
        <w:tab w:val="center" w:pos="4513"/>
        <w:tab w:val="right" w:pos="9026"/>
      </w:tabs>
    </w:pPr>
  </w:style>
  <w:style w:type="character" w:customStyle="1" w:styleId="HeaderChar">
    <w:name w:val="Header Char"/>
    <w:basedOn w:val="DefaultParagraphFont"/>
    <w:link w:val="Header"/>
    <w:uiPriority w:val="99"/>
    <w:rsid w:val="001C2737"/>
  </w:style>
  <w:style w:type="paragraph" w:styleId="Footer">
    <w:name w:val="footer"/>
    <w:basedOn w:val="Normal"/>
    <w:link w:val="FooterChar"/>
    <w:uiPriority w:val="99"/>
    <w:unhideWhenUsed/>
    <w:rsid w:val="001C2737"/>
    <w:pPr>
      <w:tabs>
        <w:tab w:val="center" w:pos="4513"/>
        <w:tab w:val="right" w:pos="9026"/>
      </w:tabs>
    </w:pPr>
  </w:style>
  <w:style w:type="character" w:customStyle="1" w:styleId="FooterChar">
    <w:name w:val="Footer Char"/>
    <w:basedOn w:val="DefaultParagraphFont"/>
    <w:link w:val="Footer"/>
    <w:uiPriority w:val="99"/>
    <w:rsid w:val="001C2737"/>
  </w:style>
  <w:style w:type="character" w:styleId="CommentReference">
    <w:name w:val="annotation reference"/>
    <w:basedOn w:val="DefaultParagraphFont"/>
    <w:uiPriority w:val="99"/>
    <w:semiHidden/>
    <w:unhideWhenUsed/>
    <w:rsid w:val="005A3D07"/>
    <w:rPr>
      <w:sz w:val="16"/>
      <w:szCs w:val="16"/>
    </w:rPr>
  </w:style>
  <w:style w:type="paragraph" w:styleId="CommentText">
    <w:name w:val="annotation text"/>
    <w:basedOn w:val="Normal"/>
    <w:link w:val="CommentTextChar"/>
    <w:uiPriority w:val="99"/>
    <w:semiHidden/>
    <w:unhideWhenUsed/>
    <w:rsid w:val="005A3D07"/>
    <w:rPr>
      <w:sz w:val="20"/>
      <w:szCs w:val="20"/>
    </w:rPr>
  </w:style>
  <w:style w:type="character" w:customStyle="1" w:styleId="CommentTextChar">
    <w:name w:val="Comment Text Char"/>
    <w:basedOn w:val="DefaultParagraphFont"/>
    <w:link w:val="CommentText"/>
    <w:uiPriority w:val="99"/>
    <w:semiHidden/>
    <w:rsid w:val="005A3D07"/>
    <w:rPr>
      <w:sz w:val="20"/>
      <w:szCs w:val="20"/>
    </w:rPr>
  </w:style>
  <w:style w:type="paragraph" w:styleId="CommentSubject">
    <w:name w:val="annotation subject"/>
    <w:basedOn w:val="CommentText"/>
    <w:next w:val="CommentText"/>
    <w:link w:val="CommentSubjectChar"/>
    <w:uiPriority w:val="99"/>
    <w:semiHidden/>
    <w:unhideWhenUsed/>
    <w:rsid w:val="005A3D07"/>
    <w:rPr>
      <w:b/>
      <w:bCs/>
    </w:rPr>
  </w:style>
  <w:style w:type="character" w:customStyle="1" w:styleId="CommentSubjectChar">
    <w:name w:val="Comment Subject Char"/>
    <w:basedOn w:val="CommentTextChar"/>
    <w:link w:val="CommentSubject"/>
    <w:uiPriority w:val="99"/>
    <w:semiHidden/>
    <w:rsid w:val="005A3D0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424866">
      <w:bodyDiv w:val="1"/>
      <w:marLeft w:val="0"/>
      <w:marRight w:val="0"/>
      <w:marTop w:val="0"/>
      <w:marBottom w:val="0"/>
      <w:divBdr>
        <w:top w:val="none" w:sz="0" w:space="0" w:color="auto"/>
        <w:left w:val="none" w:sz="0" w:space="0" w:color="auto"/>
        <w:bottom w:val="none" w:sz="0" w:space="0" w:color="auto"/>
        <w:right w:val="none" w:sz="0" w:space="0" w:color="auto"/>
      </w:divBdr>
    </w:div>
    <w:div w:id="941649624">
      <w:bodyDiv w:val="1"/>
      <w:marLeft w:val="0"/>
      <w:marRight w:val="0"/>
      <w:marTop w:val="0"/>
      <w:marBottom w:val="0"/>
      <w:divBdr>
        <w:top w:val="none" w:sz="0" w:space="0" w:color="auto"/>
        <w:left w:val="none" w:sz="0" w:space="0" w:color="auto"/>
        <w:bottom w:val="none" w:sz="0" w:space="0" w:color="auto"/>
        <w:right w:val="none" w:sz="0" w:space="0" w:color="auto"/>
      </w:divBdr>
      <w:divsChild>
        <w:div w:id="13500532">
          <w:marLeft w:val="1166"/>
          <w:marRight w:val="0"/>
          <w:marTop w:val="86"/>
          <w:marBottom w:val="0"/>
          <w:divBdr>
            <w:top w:val="none" w:sz="0" w:space="0" w:color="auto"/>
            <w:left w:val="none" w:sz="0" w:space="0" w:color="auto"/>
            <w:bottom w:val="none" w:sz="0" w:space="0" w:color="auto"/>
            <w:right w:val="none" w:sz="0" w:space="0" w:color="auto"/>
          </w:divBdr>
        </w:div>
        <w:div w:id="1694380157">
          <w:marLeft w:val="1166"/>
          <w:marRight w:val="0"/>
          <w:marTop w:val="86"/>
          <w:marBottom w:val="0"/>
          <w:divBdr>
            <w:top w:val="none" w:sz="0" w:space="0" w:color="auto"/>
            <w:left w:val="none" w:sz="0" w:space="0" w:color="auto"/>
            <w:bottom w:val="none" w:sz="0" w:space="0" w:color="auto"/>
            <w:right w:val="none" w:sz="0" w:space="0" w:color="auto"/>
          </w:divBdr>
        </w:div>
        <w:div w:id="1944261500">
          <w:marLeft w:val="547"/>
          <w:marRight w:val="0"/>
          <w:marTop w:val="86"/>
          <w:marBottom w:val="0"/>
          <w:divBdr>
            <w:top w:val="none" w:sz="0" w:space="0" w:color="auto"/>
            <w:left w:val="none" w:sz="0" w:space="0" w:color="auto"/>
            <w:bottom w:val="none" w:sz="0" w:space="0" w:color="auto"/>
            <w:right w:val="none" w:sz="0" w:space="0" w:color="auto"/>
          </w:divBdr>
        </w:div>
      </w:divsChild>
    </w:div>
    <w:div w:id="1701320119">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researchgate.net/publication/347653332_Vacuum_Packaging_Requirements_for_MEMS_and_Characterization_Technique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B7C289-7212-8D48-8CF2-BF79CA206F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1</Pages>
  <Words>3272</Words>
  <Characters>18652</Characters>
  <Application>Microsoft Office Word</Application>
  <DocSecurity>4</DocSecurity>
  <Lines>155</Lines>
  <Paragraphs>43</Paragraphs>
  <ScaleCrop>false</ScaleCrop>
  <Company/>
  <LinksUpToDate>false</LinksUpToDate>
  <CharactersWithSpaces>21881</CharactersWithSpaces>
  <SharedDoc>false</SharedDoc>
  <HLinks>
    <vt:vector size="6" baseType="variant">
      <vt:variant>
        <vt:i4>1310730</vt:i4>
      </vt:variant>
      <vt:variant>
        <vt:i4>0</vt:i4>
      </vt:variant>
      <vt:variant>
        <vt:i4>0</vt:i4>
      </vt:variant>
      <vt:variant>
        <vt:i4>5</vt:i4>
      </vt:variant>
      <vt:variant>
        <vt:lpwstr>https://www.researchgate.net/publication/347653332_Vacuum_Packaging_Requirements_for_MEMS_and_Characterization_Techniques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Jinghan Lin</dc:creator>
  <cp:keywords/>
  <dc:description/>
  <cp:lastModifiedBy>Tianle Xu</cp:lastModifiedBy>
  <cp:revision>93</cp:revision>
  <dcterms:created xsi:type="dcterms:W3CDTF">2024-06-26T23:00:00Z</dcterms:created>
  <dcterms:modified xsi:type="dcterms:W3CDTF">2024-06-27T16:47:00Z</dcterms:modified>
</cp:coreProperties>
</file>